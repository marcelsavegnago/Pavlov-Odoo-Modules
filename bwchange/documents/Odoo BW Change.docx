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496295770"/>
        <w:docPartObj>
          <w:docPartGallery w:val="Cover Pages"/>
          <w:docPartUnique/>
        </w:docPartObj>
      </w:sdtPr>
      <w:sdtEndPr/>
      <w:sdtContent>
        <w:p w14:paraId="51A7A189" w14:textId="77777777" w:rsidR="000F2A08" w:rsidRDefault="00B4153B">
          <w:r>
            <w:rPr>
              <w:noProof/>
            </w:rPr>
            <w:drawing>
              <wp:anchor distT="0" distB="0" distL="114300" distR="114300" simplePos="0" relativeHeight="251664384" behindDoc="1" locked="0" layoutInCell="1" allowOverlap="1" wp14:anchorId="0FDE347B" wp14:editId="5A900CC0">
                <wp:simplePos x="0" y="0"/>
                <wp:positionH relativeFrom="column">
                  <wp:posOffset>-480357</wp:posOffset>
                </wp:positionH>
                <wp:positionV relativeFrom="paragraph">
                  <wp:posOffset>0</wp:posOffset>
                </wp:positionV>
                <wp:extent cx="1371600" cy="671830"/>
                <wp:effectExtent l="0" t="0" r="0" b="0"/>
                <wp:wrapThrough wrapText="bothSides">
                  <wp:wrapPolygon edited="0">
                    <wp:start x="8100" y="0"/>
                    <wp:lineTo x="2400" y="612"/>
                    <wp:lineTo x="0" y="3675"/>
                    <wp:lineTo x="0" y="13474"/>
                    <wp:lineTo x="3000" y="19599"/>
                    <wp:lineTo x="3300" y="20824"/>
                    <wp:lineTo x="20400" y="20824"/>
                    <wp:lineTo x="21300" y="20824"/>
                    <wp:lineTo x="21300" y="18987"/>
                    <wp:lineTo x="18600" y="9800"/>
                    <wp:lineTo x="19500" y="3675"/>
                    <wp:lineTo x="16500" y="612"/>
                    <wp:lineTo x="9600" y="0"/>
                    <wp:lineTo x="810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1600" cy="67183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2336" behindDoc="0" locked="0" layoutInCell="1" allowOverlap="1" wp14:anchorId="6346192F" wp14:editId="13410E72">
                    <wp:simplePos x="0" y="0"/>
                    <wp:positionH relativeFrom="page">
                      <wp:posOffset>433415</wp:posOffset>
                    </wp:positionH>
                    <wp:positionV relativeFrom="page">
                      <wp:posOffset>459844</wp:posOffset>
                    </wp:positionV>
                    <wp:extent cx="6902578" cy="1199478"/>
                    <wp:effectExtent l="0" t="0" r="0" b="1270"/>
                    <wp:wrapNone/>
                    <wp:docPr id="149" name="Group 149"/>
                    <wp:cNvGraphicFramePr/>
                    <a:graphic xmlns:a="http://schemas.openxmlformats.org/drawingml/2006/main">
                      <a:graphicData uri="http://schemas.microsoft.com/office/word/2010/wordprocessingGroup">
                        <wpg:wgp>
                          <wpg:cNvGrpSpPr/>
                          <wpg:grpSpPr>
                            <a:xfrm>
                              <a:off x="0" y="0"/>
                              <a:ext cx="6902578" cy="1199478"/>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166B5BC" id="Group 149" o:spid="_x0000_s1026" style="position:absolute;margin-left:34.15pt;margin-top:36.2pt;width:543.5pt;height:94.45pt;z-index:251662336;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92278f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4" o:title="" recolor="t" rotate="t" type="frame"/>
                    </v:rect>
                    <w10:wrap anchorx="page" anchory="page"/>
                  </v:group>
                </w:pict>
              </mc:Fallback>
            </mc:AlternateContent>
          </w:r>
          <w:r w:rsidR="000F2A08">
            <w:rPr>
              <w:noProof/>
            </w:rPr>
            <mc:AlternateContent>
              <mc:Choice Requires="wps">
                <w:drawing>
                  <wp:anchor distT="0" distB="0" distL="114300" distR="114300" simplePos="0" relativeHeight="251660288" behindDoc="0" locked="0" layoutInCell="1" allowOverlap="1" wp14:anchorId="41D3F43F" wp14:editId="7B4DDDA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76FAC" w14:textId="45791064" w:rsidR="005C1D5C" w:rsidRDefault="005C1D5C">
                                <w:pPr>
                                  <w:pStyle w:val="NoSpacing"/>
                                  <w:jc w:val="right"/>
                                  <w:rPr>
                                    <w:color w:val="595959" w:themeColor="text1" w:themeTint="A6"/>
                                    <w:sz w:val="28"/>
                                    <w:szCs w:val="28"/>
                                  </w:rPr>
                                </w:pPr>
                              </w:p>
                              <w:p w14:paraId="5C03C983" w14:textId="77777777" w:rsidR="005C1D5C" w:rsidRDefault="004433F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C1D5C">
                                      <w:rPr>
                                        <w:color w:val="595959" w:themeColor="text1" w:themeTint="A6"/>
                                        <w:sz w:val="18"/>
                                        <w:szCs w:val="18"/>
                                      </w:rPr>
                                      <w:t xml:space="preserve">     </w:t>
                                    </w:r>
                                  </w:sdtContent>
                                </w:sdt>
                              </w:p>
                              <w:p w14:paraId="185690FE" w14:textId="4E3D2252" w:rsidR="005C1D5C" w:rsidRDefault="005C1D5C" w:rsidP="005C2DEE">
                                <w:pPr>
                                  <w:pStyle w:val="NoSpacing"/>
                                  <w:jc w:val="right"/>
                                  <w:rPr>
                                    <w:color w:val="595959" w:themeColor="text1" w:themeTint="A6"/>
                                    <w:sz w:val="18"/>
                                    <w:szCs w:val="18"/>
                                  </w:rPr>
                                </w:pPr>
                                <w:r>
                                  <w:rPr>
                                    <w:color w:val="595959" w:themeColor="text1" w:themeTint="A6"/>
                                    <w:sz w:val="18"/>
                                    <w:szCs w:val="18"/>
                                  </w:rPr>
                                  <w:fldChar w:fldCharType="begin"/>
                                </w:r>
                                <w:r>
                                  <w:rPr>
                                    <w:color w:val="595959" w:themeColor="text1" w:themeTint="A6"/>
                                    <w:sz w:val="18"/>
                                    <w:szCs w:val="18"/>
                                  </w:rPr>
                                  <w:instrText xml:space="preserve"> DATE \@ "MMMM d, yyyy" </w:instrText>
                                </w:r>
                                <w:r>
                                  <w:rPr>
                                    <w:color w:val="595959" w:themeColor="text1" w:themeTint="A6"/>
                                    <w:sz w:val="18"/>
                                    <w:szCs w:val="18"/>
                                  </w:rPr>
                                  <w:fldChar w:fldCharType="separate"/>
                                </w:r>
                                <w:r w:rsidR="00AF5D99">
                                  <w:rPr>
                                    <w:noProof/>
                                    <w:color w:val="595959" w:themeColor="text1" w:themeTint="A6"/>
                                    <w:sz w:val="18"/>
                                    <w:szCs w:val="18"/>
                                  </w:rPr>
                                  <w:t>January 8, 2018</w:t>
                                </w:r>
                                <w:r>
                                  <w:rPr>
                                    <w:color w:val="595959" w:themeColor="text1" w:themeTint="A6"/>
                                    <w:sz w:val="18"/>
                                    <w:szCs w:val="18"/>
                                  </w:rPr>
                                  <w:fldChar w:fldCharType="end"/>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1D3F43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7776FAC" w14:textId="45791064" w:rsidR="005C1D5C" w:rsidRDefault="005C1D5C">
                          <w:pPr>
                            <w:pStyle w:val="NoSpacing"/>
                            <w:jc w:val="right"/>
                            <w:rPr>
                              <w:color w:val="595959" w:themeColor="text1" w:themeTint="A6"/>
                              <w:sz w:val="28"/>
                              <w:szCs w:val="28"/>
                            </w:rPr>
                          </w:pPr>
                        </w:p>
                        <w:p w14:paraId="5C03C983" w14:textId="77777777" w:rsidR="005C1D5C" w:rsidRDefault="004433F6">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5C1D5C">
                                <w:rPr>
                                  <w:color w:val="595959" w:themeColor="text1" w:themeTint="A6"/>
                                  <w:sz w:val="18"/>
                                  <w:szCs w:val="18"/>
                                </w:rPr>
                                <w:t xml:space="preserve">     </w:t>
                              </w:r>
                            </w:sdtContent>
                          </w:sdt>
                        </w:p>
                        <w:p w14:paraId="185690FE" w14:textId="4E3D2252" w:rsidR="005C1D5C" w:rsidRDefault="005C1D5C" w:rsidP="005C2DEE">
                          <w:pPr>
                            <w:pStyle w:val="NoSpacing"/>
                            <w:jc w:val="right"/>
                            <w:rPr>
                              <w:color w:val="595959" w:themeColor="text1" w:themeTint="A6"/>
                              <w:sz w:val="18"/>
                              <w:szCs w:val="18"/>
                            </w:rPr>
                          </w:pPr>
                          <w:r>
                            <w:rPr>
                              <w:color w:val="595959" w:themeColor="text1" w:themeTint="A6"/>
                              <w:sz w:val="18"/>
                              <w:szCs w:val="18"/>
                            </w:rPr>
                            <w:fldChar w:fldCharType="begin"/>
                          </w:r>
                          <w:r>
                            <w:rPr>
                              <w:color w:val="595959" w:themeColor="text1" w:themeTint="A6"/>
                              <w:sz w:val="18"/>
                              <w:szCs w:val="18"/>
                            </w:rPr>
                            <w:instrText xml:space="preserve"> DATE \@ "MMMM d, yyyy" </w:instrText>
                          </w:r>
                          <w:r>
                            <w:rPr>
                              <w:color w:val="595959" w:themeColor="text1" w:themeTint="A6"/>
                              <w:sz w:val="18"/>
                              <w:szCs w:val="18"/>
                            </w:rPr>
                            <w:fldChar w:fldCharType="separate"/>
                          </w:r>
                          <w:r w:rsidR="00AF5D99">
                            <w:rPr>
                              <w:noProof/>
                              <w:color w:val="595959" w:themeColor="text1" w:themeTint="A6"/>
                              <w:sz w:val="18"/>
                              <w:szCs w:val="18"/>
                            </w:rPr>
                            <w:t>January 8, 2018</w:t>
                          </w:r>
                          <w:r>
                            <w:rPr>
                              <w:color w:val="595959" w:themeColor="text1" w:themeTint="A6"/>
                              <w:sz w:val="18"/>
                              <w:szCs w:val="18"/>
                            </w:rPr>
                            <w:fldChar w:fldCharType="end"/>
                          </w:r>
                        </w:p>
                      </w:txbxContent>
                    </v:textbox>
                    <w10:wrap type="square" anchorx="page" anchory="page"/>
                  </v:shape>
                </w:pict>
              </mc:Fallback>
            </mc:AlternateContent>
          </w:r>
          <w:r w:rsidR="000F2A08">
            <w:rPr>
              <w:noProof/>
            </w:rPr>
            <mc:AlternateContent>
              <mc:Choice Requires="wps">
                <w:drawing>
                  <wp:anchor distT="0" distB="0" distL="114300" distR="114300" simplePos="0" relativeHeight="251661312" behindDoc="0" locked="0" layoutInCell="1" allowOverlap="1" wp14:anchorId="753CC4BA" wp14:editId="3753FFF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6C0313" w14:textId="77777777" w:rsidR="005C1D5C" w:rsidRDefault="005C1D5C">
                                <w:pPr>
                                  <w:pStyle w:val="NoSpacing"/>
                                  <w:jc w:val="right"/>
                                  <w:rPr>
                                    <w:color w:val="92278F" w:themeColor="accent1"/>
                                    <w:sz w:val="28"/>
                                    <w:szCs w:val="28"/>
                                  </w:rPr>
                                </w:pPr>
                                <w:r>
                                  <w:rPr>
                                    <w:color w:val="92278F" w:themeColor="accent1"/>
                                    <w:sz w:val="28"/>
                                    <w:szCs w:val="28"/>
                                  </w:rPr>
                                  <w:t>General 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FBEEA8F" w14:textId="42701B15" w:rsidR="005C1D5C" w:rsidRDefault="00961B14">
                                    <w:pPr>
                                      <w:pStyle w:val="NoSpacing"/>
                                      <w:jc w:val="right"/>
                                      <w:rPr>
                                        <w:color w:val="595959" w:themeColor="text1" w:themeTint="A6"/>
                                        <w:sz w:val="20"/>
                                        <w:szCs w:val="20"/>
                                      </w:rPr>
                                    </w:pPr>
                                    <w:r>
                                      <w:rPr>
                                        <w:color w:val="595959" w:themeColor="text1" w:themeTint="A6"/>
                                        <w:sz w:val="20"/>
                                        <w:szCs w:val="20"/>
                                      </w:rPr>
                                      <w:t xml:space="preserve">Description of </w:t>
                                    </w:r>
                                    <w:r w:rsidR="000E4006">
                                      <w:rPr>
                                        <w:color w:val="595959" w:themeColor="text1" w:themeTint="A6"/>
                                        <w:sz w:val="20"/>
                                        <w:szCs w:val="20"/>
                                      </w:rPr>
                                      <w:t xml:space="preserve">the </w:t>
                                    </w:r>
                                    <w:r>
                                      <w:rPr>
                                        <w:color w:val="595959" w:themeColor="text1" w:themeTint="A6"/>
                                        <w:sz w:val="20"/>
                                        <w:szCs w:val="20"/>
                                      </w:rPr>
                                      <w:t>bandwidth change process in Dynamics 365</w:t>
                                    </w:r>
                                    <w:r w:rsidR="00AD17B8">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53CC4B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96C0313" w14:textId="77777777" w:rsidR="005C1D5C" w:rsidRDefault="005C1D5C">
                          <w:pPr>
                            <w:pStyle w:val="NoSpacing"/>
                            <w:jc w:val="right"/>
                            <w:rPr>
                              <w:color w:val="92278F" w:themeColor="accent1"/>
                              <w:sz w:val="28"/>
                              <w:szCs w:val="28"/>
                            </w:rPr>
                          </w:pPr>
                          <w:r>
                            <w:rPr>
                              <w:color w:val="92278F" w:themeColor="accent1"/>
                              <w:sz w:val="28"/>
                              <w:szCs w:val="28"/>
                            </w:rPr>
                            <w:t>General Description</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3FBEEA8F" w14:textId="42701B15" w:rsidR="005C1D5C" w:rsidRDefault="00961B14">
                              <w:pPr>
                                <w:pStyle w:val="NoSpacing"/>
                                <w:jc w:val="right"/>
                                <w:rPr>
                                  <w:color w:val="595959" w:themeColor="text1" w:themeTint="A6"/>
                                  <w:sz w:val="20"/>
                                  <w:szCs w:val="20"/>
                                </w:rPr>
                              </w:pPr>
                              <w:r>
                                <w:rPr>
                                  <w:color w:val="595959" w:themeColor="text1" w:themeTint="A6"/>
                                  <w:sz w:val="20"/>
                                  <w:szCs w:val="20"/>
                                </w:rPr>
                                <w:t xml:space="preserve">Description of </w:t>
                              </w:r>
                              <w:r w:rsidR="000E4006">
                                <w:rPr>
                                  <w:color w:val="595959" w:themeColor="text1" w:themeTint="A6"/>
                                  <w:sz w:val="20"/>
                                  <w:szCs w:val="20"/>
                                </w:rPr>
                                <w:t xml:space="preserve">the </w:t>
                              </w:r>
                              <w:r>
                                <w:rPr>
                                  <w:color w:val="595959" w:themeColor="text1" w:themeTint="A6"/>
                                  <w:sz w:val="20"/>
                                  <w:szCs w:val="20"/>
                                </w:rPr>
                                <w:t>bandwidth change process in Dynamics 365</w:t>
                              </w:r>
                              <w:r w:rsidR="00AD17B8">
                                <w:rPr>
                                  <w:color w:val="595959" w:themeColor="text1" w:themeTint="A6"/>
                                  <w:sz w:val="20"/>
                                  <w:szCs w:val="20"/>
                                </w:rPr>
                                <w:t xml:space="preserve">. </w:t>
                              </w:r>
                            </w:p>
                          </w:sdtContent>
                        </w:sdt>
                      </w:txbxContent>
                    </v:textbox>
                    <w10:wrap type="square" anchorx="page" anchory="page"/>
                  </v:shape>
                </w:pict>
              </mc:Fallback>
            </mc:AlternateContent>
          </w:r>
          <w:r w:rsidR="000F2A08">
            <w:rPr>
              <w:noProof/>
            </w:rPr>
            <mc:AlternateContent>
              <mc:Choice Requires="wps">
                <w:drawing>
                  <wp:anchor distT="0" distB="0" distL="114300" distR="114300" simplePos="0" relativeHeight="251659264" behindDoc="0" locked="0" layoutInCell="1" allowOverlap="1" wp14:anchorId="2C9086D2" wp14:editId="3F90EE1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04509" w14:textId="11C69B6C" w:rsidR="005C1D5C" w:rsidRDefault="004433F6">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17B8">
                                      <w:rPr>
                                        <w:caps/>
                                        <w:color w:val="92278F" w:themeColor="accent1"/>
                                        <w:sz w:val="64"/>
                                        <w:szCs w:val="64"/>
                                      </w:rPr>
                                      <w:t xml:space="preserve">Dynamics 365- </w:t>
                                    </w:r>
                                    <w:r w:rsidR="00961B14">
                                      <w:rPr>
                                        <w:caps/>
                                        <w:color w:val="92278F" w:themeColor="accent1"/>
                                        <w:sz w:val="64"/>
                                        <w:szCs w:val="64"/>
                                      </w:rPr>
                                      <w:t>Bandwidth Change</w:t>
                                    </w:r>
                                  </w:sdtContent>
                                </w:sdt>
                                <w:r w:rsidR="0026065D">
                                  <w:rPr>
                                    <w:color w:val="92278F" w:themeColor="accent1"/>
                                    <w:sz w:val="64"/>
                                    <w:szCs w:val="64"/>
                                  </w:rPr>
                                  <w:t xml:space="preserve"> </w:t>
                                </w:r>
                                <w:r w:rsidR="00961B14">
                                  <w:rPr>
                                    <w:color w:val="92278F" w:themeColor="accent1"/>
                                    <w:sz w:val="64"/>
                                    <w:szCs w:val="64"/>
                                  </w:rPr>
                                  <w:t xml:space="preserve"> </w:t>
                                </w:r>
                              </w:p>
                              <w:p w14:paraId="64F53F03" w14:textId="77777777" w:rsidR="005C1D5C" w:rsidRDefault="005C1D5C">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C9086D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4D04509" w14:textId="11C69B6C" w:rsidR="005C1D5C" w:rsidRDefault="004433F6">
                          <w:pPr>
                            <w:jc w:val="right"/>
                            <w:rPr>
                              <w:color w:val="92278F" w:themeColor="accent1"/>
                              <w:sz w:val="64"/>
                              <w:szCs w:val="64"/>
                            </w:rPr>
                          </w:pPr>
                          <w:sdt>
                            <w:sdtPr>
                              <w:rPr>
                                <w:caps/>
                                <w:color w:val="92278F"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D17B8">
                                <w:rPr>
                                  <w:caps/>
                                  <w:color w:val="92278F" w:themeColor="accent1"/>
                                  <w:sz w:val="64"/>
                                  <w:szCs w:val="64"/>
                                </w:rPr>
                                <w:t xml:space="preserve">Dynamics 365- </w:t>
                              </w:r>
                              <w:r w:rsidR="00961B14">
                                <w:rPr>
                                  <w:caps/>
                                  <w:color w:val="92278F" w:themeColor="accent1"/>
                                  <w:sz w:val="64"/>
                                  <w:szCs w:val="64"/>
                                </w:rPr>
                                <w:t>Bandwidth Change</w:t>
                              </w:r>
                            </w:sdtContent>
                          </w:sdt>
                          <w:r w:rsidR="0026065D">
                            <w:rPr>
                              <w:color w:val="92278F" w:themeColor="accent1"/>
                              <w:sz w:val="64"/>
                              <w:szCs w:val="64"/>
                            </w:rPr>
                            <w:t xml:space="preserve"> </w:t>
                          </w:r>
                          <w:r w:rsidR="00961B14">
                            <w:rPr>
                              <w:color w:val="92278F" w:themeColor="accent1"/>
                              <w:sz w:val="64"/>
                              <w:szCs w:val="64"/>
                            </w:rPr>
                            <w:t xml:space="preserve"> </w:t>
                          </w:r>
                        </w:p>
                        <w:p w14:paraId="64F53F03" w14:textId="77777777" w:rsidR="005C1D5C" w:rsidRDefault="005C1D5C">
                          <w:pPr>
                            <w:jc w:val="right"/>
                            <w:rPr>
                              <w:smallCaps/>
                              <w:color w:val="404040" w:themeColor="text1" w:themeTint="BF"/>
                              <w:sz w:val="36"/>
                              <w:szCs w:val="36"/>
                            </w:rPr>
                          </w:pPr>
                        </w:p>
                      </w:txbxContent>
                    </v:textbox>
                    <w10:wrap type="square" anchorx="page" anchory="page"/>
                  </v:shape>
                </w:pict>
              </mc:Fallback>
            </mc:AlternateContent>
          </w:r>
        </w:p>
        <w:p w14:paraId="26ECF397" w14:textId="77777777" w:rsidR="00520D6F" w:rsidRDefault="000F2A08">
          <w:pPr>
            <w:spacing w:after="200"/>
          </w:pPr>
          <w:r>
            <w:br w:type="page"/>
          </w:r>
        </w:p>
        <w:p w14:paraId="6B49B421" w14:textId="77777777" w:rsidR="000F2A08" w:rsidRDefault="004433F6">
          <w:pPr>
            <w:spacing w:after="200"/>
          </w:pPr>
        </w:p>
      </w:sdtContent>
    </w:sdt>
    <w:p w14:paraId="059052BF" w14:textId="41EB762A" w:rsidR="00345293" w:rsidRDefault="00B127D2" w:rsidP="003050C2">
      <w:pPr>
        <w:pStyle w:val="Title"/>
        <w:pBdr>
          <w:bottom w:val="single" w:sz="8" w:space="4" w:color="92499E"/>
        </w:pBdr>
      </w:pPr>
      <w:r>
        <w:t>Dynamics 365-</w:t>
      </w:r>
      <w:r w:rsidR="0001223A">
        <w:t xml:space="preserve"> </w:t>
      </w:r>
      <w:r w:rsidR="00987DD9">
        <w:t>Bandwidth Change</w:t>
      </w:r>
    </w:p>
    <w:p w14:paraId="76948A1E" w14:textId="77777777" w:rsidR="003D3ABB" w:rsidRDefault="00EC0006" w:rsidP="00722326">
      <w:pPr>
        <w:pStyle w:val="TOCHeading"/>
      </w:pPr>
      <w:r>
        <w:t>Table of Contents</w:t>
      </w:r>
    </w:p>
    <w:sdt>
      <w:sdtPr>
        <w:rPr>
          <w:rFonts w:ascii="Futura Std Book" w:eastAsiaTheme="minorHAnsi" w:hAnsi="Futura Std Book" w:cstheme="minorBidi"/>
          <w:bCs w:val="0"/>
          <w:color w:val="auto"/>
          <w:sz w:val="22"/>
          <w:szCs w:val="22"/>
        </w:rPr>
        <w:id w:val="978272607"/>
        <w:docPartObj>
          <w:docPartGallery w:val="Table of Contents"/>
          <w:docPartUnique/>
        </w:docPartObj>
      </w:sdtPr>
      <w:sdtEndPr>
        <w:rPr>
          <w:b/>
          <w:noProof/>
        </w:rPr>
      </w:sdtEndPr>
      <w:sdtContent>
        <w:p w14:paraId="36B53F3F" w14:textId="3369A2BA" w:rsidR="00722326" w:rsidRDefault="00722326" w:rsidP="003D3ABB">
          <w:pPr>
            <w:pStyle w:val="Heading1"/>
          </w:pPr>
        </w:p>
        <w:p w14:paraId="078DCAF1" w14:textId="0EC74E64" w:rsidR="00F176D6" w:rsidRDefault="00722326">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02929536" w:history="1">
            <w:r w:rsidR="00F176D6" w:rsidRPr="00D368DF">
              <w:rPr>
                <w:rStyle w:val="Hyperlink"/>
                <w:noProof/>
              </w:rPr>
              <w:t>Overview</w:t>
            </w:r>
            <w:r w:rsidR="00F176D6">
              <w:rPr>
                <w:noProof/>
                <w:webHidden/>
              </w:rPr>
              <w:tab/>
            </w:r>
            <w:r w:rsidR="00F176D6">
              <w:rPr>
                <w:noProof/>
                <w:webHidden/>
              </w:rPr>
              <w:fldChar w:fldCharType="begin"/>
            </w:r>
            <w:r w:rsidR="00F176D6">
              <w:rPr>
                <w:noProof/>
                <w:webHidden/>
              </w:rPr>
              <w:instrText xml:space="preserve"> PAGEREF _Toc502929536 \h </w:instrText>
            </w:r>
            <w:r w:rsidR="00F176D6">
              <w:rPr>
                <w:noProof/>
                <w:webHidden/>
              </w:rPr>
            </w:r>
            <w:r w:rsidR="00F176D6">
              <w:rPr>
                <w:noProof/>
                <w:webHidden/>
              </w:rPr>
              <w:fldChar w:fldCharType="separate"/>
            </w:r>
            <w:r w:rsidR="007B516A">
              <w:rPr>
                <w:noProof/>
                <w:webHidden/>
              </w:rPr>
              <w:t>2</w:t>
            </w:r>
            <w:r w:rsidR="00F176D6">
              <w:rPr>
                <w:noProof/>
                <w:webHidden/>
              </w:rPr>
              <w:fldChar w:fldCharType="end"/>
            </w:r>
          </w:hyperlink>
        </w:p>
        <w:p w14:paraId="65AF2B15" w14:textId="30328FF5" w:rsidR="00F176D6" w:rsidRDefault="004433F6">
          <w:pPr>
            <w:pStyle w:val="TOC1"/>
            <w:tabs>
              <w:tab w:val="right" w:leader="dot" w:pos="9350"/>
            </w:tabs>
            <w:rPr>
              <w:rFonts w:asciiTheme="minorHAnsi" w:eastAsiaTheme="minorEastAsia" w:hAnsiTheme="minorHAnsi"/>
              <w:noProof/>
            </w:rPr>
          </w:pPr>
          <w:hyperlink w:anchor="_Toc502929537" w:history="1">
            <w:r w:rsidR="00F176D6" w:rsidRPr="00D368DF">
              <w:rPr>
                <w:rStyle w:val="Hyperlink"/>
                <w:noProof/>
              </w:rPr>
              <w:t>Accessing Bandwidth Changes</w:t>
            </w:r>
            <w:r w:rsidR="00F176D6">
              <w:rPr>
                <w:noProof/>
                <w:webHidden/>
              </w:rPr>
              <w:tab/>
            </w:r>
            <w:r w:rsidR="00F176D6">
              <w:rPr>
                <w:noProof/>
                <w:webHidden/>
              </w:rPr>
              <w:fldChar w:fldCharType="begin"/>
            </w:r>
            <w:r w:rsidR="00F176D6">
              <w:rPr>
                <w:noProof/>
                <w:webHidden/>
              </w:rPr>
              <w:instrText xml:space="preserve"> PAGEREF _Toc502929537 \h </w:instrText>
            </w:r>
            <w:r w:rsidR="00F176D6">
              <w:rPr>
                <w:noProof/>
                <w:webHidden/>
              </w:rPr>
            </w:r>
            <w:r w:rsidR="00F176D6">
              <w:rPr>
                <w:noProof/>
                <w:webHidden/>
              </w:rPr>
              <w:fldChar w:fldCharType="separate"/>
            </w:r>
            <w:r w:rsidR="007B516A">
              <w:rPr>
                <w:noProof/>
                <w:webHidden/>
              </w:rPr>
              <w:t>2</w:t>
            </w:r>
            <w:r w:rsidR="00F176D6">
              <w:rPr>
                <w:noProof/>
                <w:webHidden/>
              </w:rPr>
              <w:fldChar w:fldCharType="end"/>
            </w:r>
          </w:hyperlink>
        </w:p>
        <w:p w14:paraId="0C14B2ED" w14:textId="332D0EA5" w:rsidR="00F176D6" w:rsidRDefault="004433F6">
          <w:pPr>
            <w:pStyle w:val="TOC1"/>
            <w:tabs>
              <w:tab w:val="right" w:leader="dot" w:pos="9350"/>
            </w:tabs>
            <w:rPr>
              <w:rFonts w:asciiTheme="minorHAnsi" w:eastAsiaTheme="minorEastAsia" w:hAnsiTheme="minorHAnsi"/>
              <w:noProof/>
            </w:rPr>
          </w:pPr>
          <w:hyperlink w:anchor="_Toc502929538" w:history="1">
            <w:r w:rsidR="00F176D6" w:rsidRPr="00D368DF">
              <w:rPr>
                <w:rStyle w:val="Hyperlink"/>
                <w:noProof/>
              </w:rPr>
              <w:t>Creating a New Bandwidth Change</w:t>
            </w:r>
            <w:r w:rsidR="00F176D6">
              <w:rPr>
                <w:noProof/>
                <w:webHidden/>
              </w:rPr>
              <w:tab/>
            </w:r>
            <w:r w:rsidR="00F176D6">
              <w:rPr>
                <w:noProof/>
                <w:webHidden/>
              </w:rPr>
              <w:fldChar w:fldCharType="begin"/>
            </w:r>
            <w:r w:rsidR="00F176D6">
              <w:rPr>
                <w:noProof/>
                <w:webHidden/>
              </w:rPr>
              <w:instrText xml:space="preserve"> PAGEREF _Toc502929538 \h </w:instrText>
            </w:r>
            <w:r w:rsidR="00F176D6">
              <w:rPr>
                <w:noProof/>
                <w:webHidden/>
              </w:rPr>
            </w:r>
            <w:r w:rsidR="00F176D6">
              <w:rPr>
                <w:noProof/>
                <w:webHidden/>
              </w:rPr>
              <w:fldChar w:fldCharType="separate"/>
            </w:r>
            <w:r w:rsidR="007B516A">
              <w:rPr>
                <w:noProof/>
                <w:webHidden/>
              </w:rPr>
              <w:t>3</w:t>
            </w:r>
            <w:r w:rsidR="00F176D6">
              <w:rPr>
                <w:noProof/>
                <w:webHidden/>
              </w:rPr>
              <w:fldChar w:fldCharType="end"/>
            </w:r>
          </w:hyperlink>
        </w:p>
        <w:p w14:paraId="1120EFF6" w14:textId="6ADB630E" w:rsidR="00F176D6" w:rsidRDefault="004433F6">
          <w:pPr>
            <w:pStyle w:val="TOC2"/>
            <w:tabs>
              <w:tab w:val="right" w:leader="dot" w:pos="9350"/>
            </w:tabs>
            <w:rPr>
              <w:rFonts w:cstheme="minorBidi"/>
              <w:noProof/>
            </w:rPr>
          </w:pPr>
          <w:hyperlink w:anchor="_Toc502929539" w:history="1">
            <w:r w:rsidR="00F176D6" w:rsidRPr="00D368DF">
              <w:rPr>
                <w:rStyle w:val="Hyperlink"/>
                <w:noProof/>
              </w:rPr>
              <w:t>Initiation</w:t>
            </w:r>
            <w:r w:rsidR="00F176D6">
              <w:rPr>
                <w:noProof/>
                <w:webHidden/>
              </w:rPr>
              <w:tab/>
            </w:r>
            <w:r w:rsidR="00F176D6">
              <w:rPr>
                <w:noProof/>
                <w:webHidden/>
              </w:rPr>
              <w:fldChar w:fldCharType="begin"/>
            </w:r>
            <w:r w:rsidR="00F176D6">
              <w:rPr>
                <w:noProof/>
                <w:webHidden/>
              </w:rPr>
              <w:instrText xml:space="preserve"> PAGEREF _Toc502929539 \h </w:instrText>
            </w:r>
            <w:r w:rsidR="00F176D6">
              <w:rPr>
                <w:noProof/>
                <w:webHidden/>
              </w:rPr>
            </w:r>
            <w:r w:rsidR="00F176D6">
              <w:rPr>
                <w:noProof/>
                <w:webHidden/>
              </w:rPr>
              <w:fldChar w:fldCharType="separate"/>
            </w:r>
            <w:r w:rsidR="007B516A">
              <w:rPr>
                <w:noProof/>
                <w:webHidden/>
              </w:rPr>
              <w:t>3</w:t>
            </w:r>
            <w:r w:rsidR="00F176D6">
              <w:rPr>
                <w:noProof/>
                <w:webHidden/>
              </w:rPr>
              <w:fldChar w:fldCharType="end"/>
            </w:r>
          </w:hyperlink>
        </w:p>
        <w:p w14:paraId="37A27D3F" w14:textId="68627B79" w:rsidR="00F176D6" w:rsidRDefault="004433F6">
          <w:pPr>
            <w:pStyle w:val="TOC2"/>
            <w:tabs>
              <w:tab w:val="right" w:leader="dot" w:pos="9350"/>
            </w:tabs>
            <w:rPr>
              <w:rFonts w:cstheme="minorBidi"/>
              <w:noProof/>
            </w:rPr>
          </w:pPr>
          <w:hyperlink w:anchor="_Toc502929540" w:history="1">
            <w:r w:rsidR="00F176D6" w:rsidRPr="00D368DF">
              <w:rPr>
                <w:rStyle w:val="Hyperlink"/>
                <w:noProof/>
              </w:rPr>
              <w:t>NOC Analysis</w:t>
            </w:r>
            <w:r w:rsidR="00F176D6">
              <w:rPr>
                <w:noProof/>
                <w:webHidden/>
              </w:rPr>
              <w:tab/>
            </w:r>
            <w:r w:rsidR="00F176D6">
              <w:rPr>
                <w:noProof/>
                <w:webHidden/>
              </w:rPr>
              <w:fldChar w:fldCharType="begin"/>
            </w:r>
            <w:r w:rsidR="00F176D6">
              <w:rPr>
                <w:noProof/>
                <w:webHidden/>
              </w:rPr>
              <w:instrText xml:space="preserve"> PAGEREF _Toc502929540 \h </w:instrText>
            </w:r>
            <w:r w:rsidR="00F176D6">
              <w:rPr>
                <w:noProof/>
                <w:webHidden/>
              </w:rPr>
            </w:r>
            <w:r w:rsidR="00F176D6">
              <w:rPr>
                <w:noProof/>
                <w:webHidden/>
              </w:rPr>
              <w:fldChar w:fldCharType="separate"/>
            </w:r>
            <w:r w:rsidR="007B516A">
              <w:rPr>
                <w:noProof/>
                <w:webHidden/>
              </w:rPr>
              <w:t>5</w:t>
            </w:r>
            <w:r w:rsidR="00F176D6">
              <w:rPr>
                <w:noProof/>
                <w:webHidden/>
              </w:rPr>
              <w:fldChar w:fldCharType="end"/>
            </w:r>
          </w:hyperlink>
        </w:p>
        <w:p w14:paraId="6FAB9B4C" w14:textId="00E3C25A" w:rsidR="00F176D6" w:rsidRDefault="004433F6">
          <w:pPr>
            <w:pStyle w:val="TOC2"/>
            <w:tabs>
              <w:tab w:val="right" w:leader="dot" w:pos="9350"/>
            </w:tabs>
            <w:rPr>
              <w:rFonts w:cstheme="minorBidi"/>
              <w:noProof/>
            </w:rPr>
          </w:pPr>
          <w:hyperlink w:anchor="_Toc502929541" w:history="1">
            <w:r w:rsidR="00F176D6" w:rsidRPr="00D368DF">
              <w:rPr>
                <w:rStyle w:val="Hyperlink"/>
                <w:noProof/>
              </w:rPr>
              <w:t>Wait for Land</w:t>
            </w:r>
            <w:r w:rsidR="00F176D6">
              <w:rPr>
                <w:noProof/>
                <w:webHidden/>
              </w:rPr>
              <w:tab/>
            </w:r>
            <w:r w:rsidR="00F176D6">
              <w:rPr>
                <w:noProof/>
                <w:webHidden/>
              </w:rPr>
              <w:fldChar w:fldCharType="begin"/>
            </w:r>
            <w:r w:rsidR="00F176D6">
              <w:rPr>
                <w:noProof/>
                <w:webHidden/>
              </w:rPr>
              <w:instrText xml:space="preserve"> PAGEREF _Toc502929541 \h </w:instrText>
            </w:r>
            <w:r w:rsidR="00F176D6">
              <w:rPr>
                <w:noProof/>
                <w:webHidden/>
              </w:rPr>
            </w:r>
            <w:r w:rsidR="00F176D6">
              <w:rPr>
                <w:noProof/>
                <w:webHidden/>
              </w:rPr>
              <w:fldChar w:fldCharType="separate"/>
            </w:r>
            <w:r w:rsidR="007B516A">
              <w:rPr>
                <w:noProof/>
                <w:webHidden/>
              </w:rPr>
              <w:t>6</w:t>
            </w:r>
            <w:r w:rsidR="00F176D6">
              <w:rPr>
                <w:noProof/>
                <w:webHidden/>
              </w:rPr>
              <w:fldChar w:fldCharType="end"/>
            </w:r>
          </w:hyperlink>
        </w:p>
        <w:p w14:paraId="2571A268" w14:textId="6B34C924" w:rsidR="00F176D6" w:rsidRDefault="004433F6">
          <w:pPr>
            <w:pStyle w:val="TOC2"/>
            <w:tabs>
              <w:tab w:val="right" w:leader="dot" w:pos="9350"/>
            </w:tabs>
            <w:rPr>
              <w:rFonts w:cstheme="minorBidi"/>
              <w:noProof/>
            </w:rPr>
          </w:pPr>
          <w:hyperlink w:anchor="_Toc502929542" w:history="1">
            <w:r w:rsidR="00F176D6" w:rsidRPr="00D368DF">
              <w:rPr>
                <w:rStyle w:val="Hyperlink"/>
                <w:noProof/>
              </w:rPr>
              <w:t>Out for Signatures</w:t>
            </w:r>
            <w:r w:rsidR="00F176D6">
              <w:rPr>
                <w:noProof/>
                <w:webHidden/>
              </w:rPr>
              <w:tab/>
            </w:r>
            <w:r w:rsidR="00F176D6">
              <w:rPr>
                <w:noProof/>
                <w:webHidden/>
              </w:rPr>
              <w:fldChar w:fldCharType="begin"/>
            </w:r>
            <w:r w:rsidR="00F176D6">
              <w:rPr>
                <w:noProof/>
                <w:webHidden/>
              </w:rPr>
              <w:instrText xml:space="preserve"> PAGEREF _Toc502929542 \h </w:instrText>
            </w:r>
            <w:r w:rsidR="00F176D6">
              <w:rPr>
                <w:noProof/>
                <w:webHidden/>
              </w:rPr>
            </w:r>
            <w:r w:rsidR="00F176D6">
              <w:rPr>
                <w:noProof/>
                <w:webHidden/>
              </w:rPr>
              <w:fldChar w:fldCharType="separate"/>
            </w:r>
            <w:r w:rsidR="007B516A">
              <w:rPr>
                <w:noProof/>
                <w:webHidden/>
              </w:rPr>
              <w:t>6</w:t>
            </w:r>
            <w:r w:rsidR="00F176D6">
              <w:rPr>
                <w:noProof/>
                <w:webHidden/>
              </w:rPr>
              <w:fldChar w:fldCharType="end"/>
            </w:r>
          </w:hyperlink>
        </w:p>
        <w:p w14:paraId="1370238F" w14:textId="46564C97" w:rsidR="00F176D6" w:rsidRDefault="004433F6">
          <w:pPr>
            <w:pStyle w:val="TOC2"/>
            <w:tabs>
              <w:tab w:val="right" w:leader="dot" w:pos="9350"/>
            </w:tabs>
            <w:rPr>
              <w:rFonts w:cstheme="minorBidi"/>
              <w:noProof/>
            </w:rPr>
          </w:pPr>
          <w:hyperlink w:anchor="_Toc502929543" w:history="1">
            <w:r w:rsidR="00F176D6" w:rsidRPr="00D368DF">
              <w:rPr>
                <w:rStyle w:val="Hyperlink"/>
                <w:noProof/>
              </w:rPr>
              <w:t>NOC Implementing</w:t>
            </w:r>
            <w:r w:rsidR="00F176D6">
              <w:rPr>
                <w:noProof/>
                <w:webHidden/>
              </w:rPr>
              <w:tab/>
            </w:r>
            <w:r w:rsidR="00F176D6">
              <w:rPr>
                <w:noProof/>
                <w:webHidden/>
              </w:rPr>
              <w:fldChar w:fldCharType="begin"/>
            </w:r>
            <w:r w:rsidR="00F176D6">
              <w:rPr>
                <w:noProof/>
                <w:webHidden/>
              </w:rPr>
              <w:instrText xml:space="preserve"> PAGEREF _Toc502929543 \h </w:instrText>
            </w:r>
            <w:r w:rsidR="00F176D6">
              <w:rPr>
                <w:noProof/>
                <w:webHidden/>
              </w:rPr>
            </w:r>
            <w:r w:rsidR="00F176D6">
              <w:rPr>
                <w:noProof/>
                <w:webHidden/>
              </w:rPr>
              <w:fldChar w:fldCharType="separate"/>
            </w:r>
            <w:r w:rsidR="007B516A">
              <w:rPr>
                <w:noProof/>
                <w:webHidden/>
              </w:rPr>
              <w:t>7</w:t>
            </w:r>
            <w:r w:rsidR="00F176D6">
              <w:rPr>
                <w:noProof/>
                <w:webHidden/>
              </w:rPr>
              <w:fldChar w:fldCharType="end"/>
            </w:r>
          </w:hyperlink>
        </w:p>
        <w:p w14:paraId="5010EC21" w14:textId="61D5FBE0" w:rsidR="00F176D6" w:rsidRDefault="004433F6">
          <w:pPr>
            <w:pStyle w:val="TOC2"/>
            <w:tabs>
              <w:tab w:val="right" w:leader="dot" w:pos="9350"/>
            </w:tabs>
            <w:rPr>
              <w:rFonts w:cstheme="minorBidi"/>
              <w:noProof/>
            </w:rPr>
          </w:pPr>
          <w:hyperlink w:anchor="_Toc502929544" w:history="1">
            <w:r w:rsidR="00F176D6" w:rsidRPr="00D368DF">
              <w:rPr>
                <w:rStyle w:val="Hyperlink"/>
                <w:noProof/>
              </w:rPr>
              <w:t>Complete</w:t>
            </w:r>
            <w:r w:rsidR="00F176D6">
              <w:rPr>
                <w:noProof/>
                <w:webHidden/>
              </w:rPr>
              <w:tab/>
            </w:r>
            <w:r w:rsidR="00F176D6">
              <w:rPr>
                <w:noProof/>
                <w:webHidden/>
              </w:rPr>
              <w:fldChar w:fldCharType="begin"/>
            </w:r>
            <w:r w:rsidR="00F176D6">
              <w:rPr>
                <w:noProof/>
                <w:webHidden/>
              </w:rPr>
              <w:instrText xml:space="preserve"> PAGEREF _Toc502929544 \h </w:instrText>
            </w:r>
            <w:r w:rsidR="00F176D6">
              <w:rPr>
                <w:noProof/>
                <w:webHidden/>
              </w:rPr>
            </w:r>
            <w:r w:rsidR="00F176D6">
              <w:rPr>
                <w:noProof/>
                <w:webHidden/>
              </w:rPr>
              <w:fldChar w:fldCharType="separate"/>
            </w:r>
            <w:r w:rsidR="007B516A">
              <w:rPr>
                <w:noProof/>
                <w:webHidden/>
              </w:rPr>
              <w:t>7</w:t>
            </w:r>
            <w:r w:rsidR="00F176D6">
              <w:rPr>
                <w:noProof/>
                <w:webHidden/>
              </w:rPr>
              <w:fldChar w:fldCharType="end"/>
            </w:r>
          </w:hyperlink>
        </w:p>
        <w:p w14:paraId="343F9D42" w14:textId="6F4D3FD7" w:rsidR="00F176D6" w:rsidRDefault="004433F6">
          <w:pPr>
            <w:pStyle w:val="TOC1"/>
            <w:tabs>
              <w:tab w:val="right" w:leader="dot" w:pos="9350"/>
            </w:tabs>
            <w:rPr>
              <w:rFonts w:asciiTheme="minorHAnsi" w:eastAsiaTheme="minorEastAsia" w:hAnsiTheme="minorHAnsi"/>
              <w:noProof/>
            </w:rPr>
          </w:pPr>
          <w:hyperlink w:anchor="_Toc502929545" w:history="1">
            <w:r w:rsidR="00F176D6" w:rsidRPr="00D368DF">
              <w:rPr>
                <w:rStyle w:val="Hyperlink"/>
                <w:noProof/>
              </w:rPr>
              <w:t>Issue Handling</w:t>
            </w:r>
            <w:r w:rsidR="00F176D6">
              <w:rPr>
                <w:noProof/>
                <w:webHidden/>
              </w:rPr>
              <w:tab/>
            </w:r>
            <w:r w:rsidR="00F176D6">
              <w:rPr>
                <w:noProof/>
                <w:webHidden/>
              </w:rPr>
              <w:fldChar w:fldCharType="begin"/>
            </w:r>
            <w:r w:rsidR="00F176D6">
              <w:rPr>
                <w:noProof/>
                <w:webHidden/>
              </w:rPr>
              <w:instrText xml:space="preserve"> PAGEREF _Toc502929545 \h </w:instrText>
            </w:r>
            <w:r w:rsidR="00F176D6">
              <w:rPr>
                <w:noProof/>
                <w:webHidden/>
              </w:rPr>
            </w:r>
            <w:r w:rsidR="00F176D6">
              <w:rPr>
                <w:noProof/>
                <w:webHidden/>
              </w:rPr>
              <w:fldChar w:fldCharType="separate"/>
            </w:r>
            <w:r w:rsidR="007B516A">
              <w:rPr>
                <w:noProof/>
                <w:webHidden/>
              </w:rPr>
              <w:t>8</w:t>
            </w:r>
            <w:r w:rsidR="00F176D6">
              <w:rPr>
                <w:noProof/>
                <w:webHidden/>
              </w:rPr>
              <w:fldChar w:fldCharType="end"/>
            </w:r>
          </w:hyperlink>
        </w:p>
        <w:p w14:paraId="6D1B680C" w14:textId="130024BB" w:rsidR="00722326" w:rsidRDefault="00722326" w:rsidP="00722326">
          <w:pPr>
            <w:rPr>
              <w:b/>
              <w:bCs/>
              <w:noProof/>
            </w:rPr>
          </w:pPr>
          <w:r>
            <w:rPr>
              <w:b/>
              <w:bCs/>
              <w:noProof/>
            </w:rPr>
            <w:fldChar w:fldCharType="end"/>
          </w:r>
        </w:p>
      </w:sdtContent>
    </w:sdt>
    <w:p w14:paraId="4F737D8F" w14:textId="77777777" w:rsidR="002E1EFE" w:rsidRDefault="002E1EFE">
      <w:pPr>
        <w:spacing w:after="200"/>
      </w:pPr>
      <w:r>
        <w:br w:type="page"/>
      </w:r>
    </w:p>
    <w:p w14:paraId="2B0D54E7" w14:textId="4A285E23" w:rsidR="00394C13" w:rsidRDefault="00524132" w:rsidP="00890D8E">
      <w:pPr>
        <w:pStyle w:val="Heading1"/>
      </w:pPr>
      <w:bookmarkStart w:id="1" w:name="_Toc502929536"/>
      <w:r>
        <w:lastRenderedPageBreak/>
        <w:t>Overview</w:t>
      </w:r>
      <w:bookmarkEnd w:id="1"/>
      <w:r w:rsidR="00CA230E">
        <w:t xml:space="preserve"> </w:t>
      </w:r>
    </w:p>
    <w:p w14:paraId="52571195" w14:textId="56531159" w:rsidR="0035298E" w:rsidRDefault="00D107A6" w:rsidP="0035298E">
      <w:r>
        <w:t>The bandwidth (BW) change process within Dynamics 365 allows the user to track the progress of the change request as it progresses through the stages by utilizing a workflow.  Dynamics 365 also provides a place to store the documentation</w:t>
      </w:r>
      <w:r w:rsidR="00AA6B43">
        <w:t>,</w:t>
      </w:r>
      <w:r>
        <w:t xml:space="preserve"> acting as a historic repository of </w:t>
      </w:r>
      <w:r w:rsidR="007558A4">
        <w:t xml:space="preserve">BW </w:t>
      </w:r>
      <w:r>
        <w:t>changes</w:t>
      </w:r>
      <w:r w:rsidR="007558A4">
        <w:t xml:space="preserve"> for the various sites</w:t>
      </w:r>
      <w:r>
        <w:t xml:space="preserve">.  </w:t>
      </w:r>
    </w:p>
    <w:p w14:paraId="1C6B0FA3" w14:textId="568E1C00" w:rsidR="008167B8" w:rsidRDefault="007558A4" w:rsidP="0035298E">
      <w:pPr>
        <w:pStyle w:val="Heading1"/>
      </w:pPr>
      <w:bookmarkStart w:id="2" w:name="_Toc502929537"/>
      <w:r>
        <w:t>Accessing Bandwidth Changes</w:t>
      </w:r>
      <w:bookmarkEnd w:id="2"/>
    </w:p>
    <w:p w14:paraId="24D521DD" w14:textId="0A150552" w:rsidR="007558A4" w:rsidRPr="007558A4" w:rsidRDefault="007558A4" w:rsidP="007558A4">
      <w:r>
        <w:t>There are 2 ways a user can access the BW Changes in Dynamics 365.  The first</w:t>
      </w:r>
      <w:r w:rsidR="00097D67">
        <w:t xml:space="preserve"> way to access BW information</w:t>
      </w:r>
      <w:r>
        <w:t xml:space="preserve">, is to go under Service </w:t>
      </w:r>
      <w:r w:rsidR="00097D67">
        <w:t xml:space="preserve">then choose </w:t>
      </w:r>
      <w:r w:rsidR="00057E12">
        <w:t xml:space="preserve">Bandwidth Changes.  </w:t>
      </w:r>
    </w:p>
    <w:p w14:paraId="74A5C5BA" w14:textId="566BBEEC" w:rsidR="000E0B6C" w:rsidRDefault="00057E12" w:rsidP="00F80F97">
      <w:r>
        <w:rPr>
          <w:b/>
          <w:noProof/>
        </w:rPr>
        <mc:AlternateContent>
          <mc:Choice Requires="wps">
            <w:drawing>
              <wp:anchor distT="0" distB="0" distL="114300" distR="114300" simplePos="0" relativeHeight="251667456" behindDoc="0" locked="0" layoutInCell="1" allowOverlap="1" wp14:anchorId="6C821991" wp14:editId="66E3E3FE">
                <wp:simplePos x="0" y="0"/>
                <wp:positionH relativeFrom="column">
                  <wp:posOffset>1298532</wp:posOffset>
                </wp:positionH>
                <wp:positionV relativeFrom="paragraph">
                  <wp:posOffset>940374</wp:posOffset>
                </wp:positionV>
                <wp:extent cx="555320" cy="167014"/>
                <wp:effectExtent l="0" t="0" r="16510" b="23495"/>
                <wp:wrapNone/>
                <wp:docPr id="5" name="Rectangle 5"/>
                <wp:cNvGraphicFramePr/>
                <a:graphic xmlns:a="http://schemas.openxmlformats.org/drawingml/2006/main">
                  <a:graphicData uri="http://schemas.microsoft.com/office/word/2010/wordprocessingShape">
                    <wps:wsp>
                      <wps:cNvSpPr/>
                      <wps:spPr>
                        <a:xfrm>
                          <a:off x="0" y="0"/>
                          <a:ext cx="555320" cy="167014"/>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C18B2" id="Rectangle 5" o:spid="_x0000_s1026" style="position:absolute;margin-left:102.25pt;margin-top:74.05pt;width:43.75pt;height:1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" filled="f" strokecolor="red" strokeweight="2pt"/>
            </w:pict>
          </mc:Fallback>
        </mc:AlternateContent>
      </w:r>
      <w:r>
        <w:rPr>
          <w:b/>
          <w:noProof/>
        </w:rPr>
        <mc:AlternateContent>
          <mc:Choice Requires="wps">
            <w:drawing>
              <wp:anchor distT="0" distB="0" distL="114300" distR="114300" simplePos="0" relativeHeight="251665408" behindDoc="0" locked="0" layoutInCell="1" allowOverlap="1" wp14:anchorId="49276301" wp14:editId="0552934F">
                <wp:simplePos x="0" y="0"/>
                <wp:positionH relativeFrom="column">
                  <wp:posOffset>434237</wp:posOffset>
                </wp:positionH>
                <wp:positionV relativeFrom="paragraph">
                  <wp:posOffset>201338</wp:posOffset>
                </wp:positionV>
                <wp:extent cx="387828" cy="162839"/>
                <wp:effectExtent l="0" t="0" r="12700" b="27940"/>
                <wp:wrapNone/>
                <wp:docPr id="4" name="Rectangle 4"/>
                <wp:cNvGraphicFramePr/>
                <a:graphic xmlns:a="http://schemas.openxmlformats.org/drawingml/2006/main">
                  <a:graphicData uri="http://schemas.microsoft.com/office/word/2010/wordprocessingShape">
                    <wps:wsp>
                      <wps:cNvSpPr/>
                      <wps:spPr>
                        <a:xfrm>
                          <a:off x="0" y="0"/>
                          <a:ext cx="387828" cy="16283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568D2" id="Rectangle 4" o:spid="_x0000_s1026" style="position:absolute;margin-left:34.2pt;margin-top:15.85pt;width:30.55pt;height:12.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" filled="f" strokecolor="red" strokeweight="2pt"/>
            </w:pict>
          </mc:Fallback>
        </mc:AlternateContent>
      </w:r>
      <w:r w:rsidR="00987DD9">
        <w:rPr>
          <w:b/>
        </w:rPr>
        <w:t xml:space="preserve"> </w:t>
      </w:r>
      <w:r w:rsidR="007558A4">
        <w:rPr>
          <w:noProof/>
        </w:rPr>
        <w:drawing>
          <wp:inline distT="0" distB="0" distL="0" distR="0" wp14:anchorId="390C1A75" wp14:editId="2B7CD51E">
            <wp:extent cx="5943600" cy="1458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58595"/>
                    </a:xfrm>
                    <a:prstGeom prst="rect">
                      <a:avLst/>
                    </a:prstGeom>
                  </pic:spPr>
                </pic:pic>
              </a:graphicData>
            </a:graphic>
          </wp:inline>
        </w:drawing>
      </w:r>
    </w:p>
    <w:p w14:paraId="7B808F36" w14:textId="3F93635B" w:rsidR="008167B8" w:rsidRDefault="008167B8" w:rsidP="00F80F97"/>
    <w:p w14:paraId="6A5096EA" w14:textId="428C22CA" w:rsidR="008167B8" w:rsidRPr="008167B8" w:rsidRDefault="00994A48" w:rsidP="00F80F97">
      <w:r>
        <w:t xml:space="preserve">The second way is through the account.  Start by bringing up the account the BW change is for; when the account screen has returned on the purple </w:t>
      </w:r>
      <w:r w:rsidR="005036B3">
        <w:t>ribbon</w:t>
      </w:r>
      <w:r>
        <w:t xml:space="preserve"> use the down arrow to bring up more menu choices.  </w:t>
      </w:r>
    </w:p>
    <w:p w14:paraId="5148E2D7" w14:textId="1F17894F" w:rsidR="00CE79B0" w:rsidRDefault="00020E5D" w:rsidP="00F65B98">
      <w:r>
        <w:rPr>
          <w:noProof/>
        </w:rPr>
        <mc:AlternateContent>
          <mc:Choice Requires="wps">
            <w:drawing>
              <wp:anchor distT="0" distB="0" distL="114300" distR="114300" simplePos="0" relativeHeight="251670528" behindDoc="0" locked="0" layoutInCell="1" allowOverlap="1" wp14:anchorId="6322CFB4" wp14:editId="4121CBEB">
                <wp:simplePos x="0" y="0"/>
                <wp:positionH relativeFrom="column">
                  <wp:posOffset>1014609</wp:posOffset>
                </wp:positionH>
                <wp:positionV relativeFrom="paragraph">
                  <wp:posOffset>892384</wp:posOffset>
                </wp:positionV>
                <wp:extent cx="847012" cy="175364"/>
                <wp:effectExtent l="0" t="0" r="10795" b="15240"/>
                <wp:wrapNone/>
                <wp:docPr id="8" name="Rectangle 8"/>
                <wp:cNvGraphicFramePr/>
                <a:graphic xmlns:a="http://schemas.openxmlformats.org/drawingml/2006/main">
                  <a:graphicData uri="http://schemas.microsoft.com/office/word/2010/wordprocessingShape">
                    <wps:wsp>
                      <wps:cNvSpPr/>
                      <wps:spPr>
                        <a:xfrm>
                          <a:off x="0" y="0"/>
                          <a:ext cx="847012" cy="175364"/>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C3D61" id="Rectangle 8" o:spid="_x0000_s1026" style="position:absolute;margin-left:79.9pt;margin-top:70.25pt;width:66.7pt;height:13.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" filled="f" strokecolor="red" strokeweight="2pt"/>
            </w:pict>
          </mc:Fallback>
        </mc:AlternateContent>
      </w:r>
      <w:r>
        <w:rPr>
          <w:noProof/>
        </w:rPr>
        <mc:AlternateContent>
          <mc:Choice Requires="wps">
            <w:drawing>
              <wp:anchor distT="0" distB="0" distL="114300" distR="114300" simplePos="0" relativeHeight="251668480" behindDoc="0" locked="0" layoutInCell="1" allowOverlap="1" wp14:anchorId="6E10DB1F" wp14:editId="48A2C2BF">
                <wp:simplePos x="0" y="0"/>
                <wp:positionH relativeFrom="column">
                  <wp:posOffset>2505204</wp:posOffset>
                </wp:positionH>
                <wp:positionV relativeFrom="paragraph">
                  <wp:posOffset>232680</wp:posOffset>
                </wp:positionV>
                <wp:extent cx="150313" cy="191517"/>
                <wp:effectExtent l="0" t="0" r="21590" b="18415"/>
                <wp:wrapNone/>
                <wp:docPr id="7" name="Rectangle 7"/>
                <wp:cNvGraphicFramePr/>
                <a:graphic xmlns:a="http://schemas.openxmlformats.org/drawingml/2006/main">
                  <a:graphicData uri="http://schemas.microsoft.com/office/word/2010/wordprocessingShape">
                    <wps:wsp>
                      <wps:cNvSpPr/>
                      <wps:spPr>
                        <a:xfrm>
                          <a:off x="0" y="0"/>
                          <a:ext cx="150313" cy="19151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B450E1" id="Rectangle 7" o:spid="_x0000_s1026" style="position:absolute;margin-left:197.25pt;margin-top:18.3pt;width:11.85pt;height:1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" filled="f" strokecolor="red" strokeweight="2pt"/>
            </w:pict>
          </mc:Fallback>
        </mc:AlternateContent>
      </w:r>
      <w:r w:rsidR="00987DD9">
        <w:t xml:space="preserve"> </w:t>
      </w:r>
      <w:r w:rsidR="00994A48">
        <w:rPr>
          <w:noProof/>
        </w:rPr>
        <w:drawing>
          <wp:inline distT="0" distB="0" distL="0" distR="0" wp14:anchorId="5FE2B240" wp14:editId="5A7411BD">
            <wp:extent cx="5943600" cy="1772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72920"/>
                    </a:xfrm>
                    <a:prstGeom prst="rect">
                      <a:avLst/>
                    </a:prstGeom>
                  </pic:spPr>
                </pic:pic>
              </a:graphicData>
            </a:graphic>
          </wp:inline>
        </w:drawing>
      </w:r>
    </w:p>
    <w:p w14:paraId="25140A58" w14:textId="581C00D5" w:rsidR="00CE79B0" w:rsidRDefault="00B066DB" w:rsidP="00413A14">
      <w:r>
        <w:t>The main difference between accesses the BW change is that if the change for is accessed from the account, the form will automatically be retrieved and populated with the account information.</w:t>
      </w:r>
    </w:p>
    <w:p w14:paraId="4558D195" w14:textId="77777777" w:rsidR="00B066DB" w:rsidRDefault="00B066DB" w:rsidP="00413A14"/>
    <w:p w14:paraId="6C6673CC" w14:textId="2CBD858C" w:rsidR="009B4BFD" w:rsidRDefault="009B4BFD" w:rsidP="009B4BFD">
      <w:pPr>
        <w:pStyle w:val="Heading1"/>
      </w:pPr>
      <w:bookmarkStart w:id="3" w:name="_Toc502929538"/>
      <w:bookmarkStart w:id="4" w:name="_Hlk502918174"/>
      <w:r>
        <w:t>Creating a New Bandwidth Change</w:t>
      </w:r>
      <w:bookmarkEnd w:id="3"/>
    </w:p>
    <w:bookmarkEnd w:id="4"/>
    <w:p w14:paraId="7DB912D0" w14:textId="59114F9F" w:rsidR="00B066DB" w:rsidRPr="00B066DB" w:rsidRDefault="00B066DB" w:rsidP="00B066DB">
      <w:r>
        <w:t xml:space="preserve">Either way the BW change form is accessed adding a new BW change is done the same way.  </w:t>
      </w:r>
    </w:p>
    <w:p w14:paraId="1024B569" w14:textId="41799A7C" w:rsidR="00CE79B0" w:rsidRDefault="00592B42" w:rsidP="00C32131">
      <w:r>
        <w:rPr>
          <w:noProof/>
        </w:rPr>
        <mc:AlternateContent>
          <mc:Choice Requires="wps">
            <w:drawing>
              <wp:anchor distT="0" distB="0" distL="114300" distR="114300" simplePos="0" relativeHeight="251671552" behindDoc="0" locked="0" layoutInCell="1" allowOverlap="1" wp14:anchorId="712869A6" wp14:editId="79B93B5E">
                <wp:simplePos x="0" y="0"/>
                <wp:positionH relativeFrom="column">
                  <wp:posOffset>21900</wp:posOffset>
                </wp:positionH>
                <wp:positionV relativeFrom="paragraph">
                  <wp:posOffset>224276</wp:posOffset>
                </wp:positionV>
                <wp:extent cx="676406" cy="146137"/>
                <wp:effectExtent l="0" t="0" r="28575" b="25400"/>
                <wp:wrapNone/>
                <wp:docPr id="10" name="Rectangle 10"/>
                <wp:cNvGraphicFramePr/>
                <a:graphic xmlns:a="http://schemas.openxmlformats.org/drawingml/2006/main">
                  <a:graphicData uri="http://schemas.microsoft.com/office/word/2010/wordprocessingShape">
                    <wps:wsp>
                      <wps:cNvSpPr/>
                      <wps:spPr>
                        <a:xfrm>
                          <a:off x="0" y="0"/>
                          <a:ext cx="676406" cy="1461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6540D1" id="Rectangle 10" o:spid="_x0000_s1026" style="position:absolute;margin-left:1.7pt;margin-top:17.65pt;width:53.25pt;height:1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" filled="f" strokecolor="red" strokeweight="2pt"/>
            </w:pict>
          </mc:Fallback>
        </mc:AlternateContent>
      </w:r>
      <w:r w:rsidR="00B066DB">
        <w:rPr>
          <w:noProof/>
        </w:rPr>
        <w:drawing>
          <wp:inline distT="0" distB="0" distL="0" distR="0" wp14:anchorId="79F063E0" wp14:editId="726E1424">
            <wp:extent cx="5943600" cy="899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899160"/>
                    </a:xfrm>
                    <a:prstGeom prst="rect">
                      <a:avLst/>
                    </a:prstGeom>
                  </pic:spPr>
                </pic:pic>
              </a:graphicData>
            </a:graphic>
          </wp:inline>
        </w:drawing>
      </w:r>
    </w:p>
    <w:p w14:paraId="3851599C" w14:textId="1FCBA9D7" w:rsidR="0093427A" w:rsidRDefault="00B066DB" w:rsidP="00D16E03">
      <w:r>
        <w:t xml:space="preserve">The BW Change associated view will be returned.  From this view </w:t>
      </w:r>
      <w:r w:rsidR="00592B42">
        <w:t>use the menu above the listing to choose “+ Add New Bandwidth Change”</w:t>
      </w:r>
      <w:r w:rsidR="00AD4343">
        <w:t>.  The New BW Change form will be returned; the information in this form can b</w:t>
      </w:r>
      <w:r w:rsidR="0033432F">
        <w:t xml:space="preserve">e entered using the workflow at the top of the page or by inputting the information down in the actual form, both areas will require the same information.  </w:t>
      </w:r>
    </w:p>
    <w:p w14:paraId="633F560D" w14:textId="06524364" w:rsidR="0033432F" w:rsidRDefault="0033432F" w:rsidP="00D16E03">
      <w:r>
        <w:t xml:space="preserve">Here is an example of the </w:t>
      </w:r>
      <w:r w:rsidR="00397370">
        <w:t>Business Process Flow</w:t>
      </w:r>
      <w:r>
        <w:t xml:space="preserve"> form from the top of the screen.  </w:t>
      </w:r>
      <w:r w:rsidR="00855A4F">
        <w:t xml:space="preserve">The </w:t>
      </w:r>
      <w:r w:rsidR="00397370">
        <w:t xml:space="preserve">Business Process </w:t>
      </w:r>
      <w:proofErr w:type="spellStart"/>
      <w:r w:rsidR="00397370">
        <w:t>Flow</w:t>
      </w:r>
      <w:r w:rsidR="00855A4F">
        <w:t>is</w:t>
      </w:r>
      <w:proofErr w:type="spellEnd"/>
      <w:r w:rsidR="00855A4F">
        <w:t xml:space="preserve"> broken down into process chunks based on team responsibility.  </w:t>
      </w:r>
    </w:p>
    <w:p w14:paraId="7D60E0BD" w14:textId="622322C2" w:rsidR="0033432F" w:rsidRDefault="0033432F" w:rsidP="00D16E03">
      <w:r>
        <w:rPr>
          <w:noProof/>
        </w:rPr>
        <w:drawing>
          <wp:inline distT="0" distB="0" distL="0" distR="0" wp14:anchorId="78F955F9" wp14:editId="11578BFE">
            <wp:extent cx="5943600" cy="8782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78205"/>
                    </a:xfrm>
                    <a:prstGeom prst="rect">
                      <a:avLst/>
                    </a:prstGeom>
                  </pic:spPr>
                </pic:pic>
              </a:graphicData>
            </a:graphic>
          </wp:inline>
        </w:drawing>
      </w:r>
    </w:p>
    <w:p w14:paraId="350315A5" w14:textId="39D114E8" w:rsidR="0033432F" w:rsidRDefault="00855A4F" w:rsidP="00D16E03">
      <w:r>
        <w:t xml:space="preserve">The phases of the </w:t>
      </w:r>
      <w:r w:rsidR="00397370">
        <w:t>Business Process Flow</w:t>
      </w:r>
      <w:r>
        <w:t xml:space="preserve"> are Initiation, NOC analysis, Wait for Land, Out for Signatures, NOC Implementing, Complete.  </w:t>
      </w:r>
    </w:p>
    <w:p w14:paraId="500B0A14" w14:textId="5A3D4B0A" w:rsidR="00855A4F" w:rsidRDefault="00855A4F" w:rsidP="00855A4F">
      <w:pPr>
        <w:pStyle w:val="Heading2"/>
      </w:pPr>
      <w:bookmarkStart w:id="5" w:name="_Toc502929539"/>
      <w:bookmarkStart w:id="6" w:name="_Hlk502923088"/>
      <w:r>
        <w:t>Initiation</w:t>
      </w:r>
      <w:bookmarkEnd w:id="5"/>
    </w:p>
    <w:bookmarkEnd w:id="6"/>
    <w:p w14:paraId="7C74A20F" w14:textId="1EA8C9C3" w:rsidR="00855A4F" w:rsidRDefault="00855A4F" w:rsidP="00855A4F">
      <w:r>
        <w:t>The initiation stage is where most of the information</w:t>
      </w:r>
      <w:r w:rsidR="00A95B19">
        <w:t xml:space="preserve"> regarding the account and BW changes resides.  </w:t>
      </w:r>
    </w:p>
    <w:p w14:paraId="4C511116" w14:textId="71ECB63E" w:rsidR="00A95B19" w:rsidRDefault="00A95B19" w:rsidP="00855A4F">
      <w:r>
        <w:rPr>
          <w:b/>
        </w:rPr>
        <w:t xml:space="preserve">Account: </w:t>
      </w:r>
      <w:r>
        <w:t>Is the name of the account associated with the BW Change.</w:t>
      </w:r>
    </w:p>
    <w:p w14:paraId="21186E0C" w14:textId="064E6FB3" w:rsidR="00A95B19" w:rsidRDefault="00A95B19" w:rsidP="00855A4F">
      <w:r>
        <w:rPr>
          <w:b/>
        </w:rPr>
        <w:t xml:space="preserve">Name: </w:t>
      </w:r>
      <w:r>
        <w:t>Can be the name of the account or can be a project name if the change is for an internal project for example,1G Initiative.</w:t>
      </w:r>
    </w:p>
    <w:p w14:paraId="0A1FE74B" w14:textId="0F06B18E" w:rsidR="00A95B19" w:rsidRPr="00A95B19" w:rsidRDefault="00A95B19" w:rsidP="00855A4F">
      <w:r>
        <w:rPr>
          <w:b/>
        </w:rPr>
        <w:t xml:space="preserve">Description: </w:t>
      </w:r>
      <w:r>
        <w:t xml:space="preserve">Description is an expanded explanation of why the BW change </w:t>
      </w:r>
      <w:r w:rsidR="00665FF3">
        <w:t>is taking place</w:t>
      </w:r>
    </w:p>
    <w:p w14:paraId="0123EF21" w14:textId="428B2007" w:rsidR="0093427A" w:rsidRDefault="00665FF3" w:rsidP="00665FF3">
      <w:r>
        <w:rPr>
          <w:b/>
        </w:rPr>
        <w:t>Circuit Paid By</w:t>
      </w:r>
      <w:r>
        <w:t xml:space="preserve">: This is a dropdown to choose if Pavlov Media is paying the cost for the circuit or if the Property is paying the costs.  This information would be contained in the Service Order </w:t>
      </w:r>
      <w:r w:rsidR="00B3363D">
        <w:t xml:space="preserve">(SO) </w:t>
      </w:r>
      <w:r>
        <w:t xml:space="preserve">for changes coming from the Sales Team.  </w:t>
      </w:r>
    </w:p>
    <w:p w14:paraId="40073C79" w14:textId="3BC66573" w:rsidR="0093427A" w:rsidRDefault="00B3363D" w:rsidP="00D16E03">
      <w:r>
        <w:rPr>
          <w:b/>
        </w:rPr>
        <w:lastRenderedPageBreak/>
        <w:t>Actual Transport</w:t>
      </w:r>
      <w:r>
        <w:t xml:space="preserve">: Is the speed in </w:t>
      </w:r>
      <w:r w:rsidR="005036B3">
        <w:t>megabits</w:t>
      </w:r>
      <w:r>
        <w:t xml:space="preserve"> per second.  This information is available from the BW purchase order (PO) form in the speed column.  </w:t>
      </w:r>
    </w:p>
    <w:p w14:paraId="5E870A33" w14:textId="31A256A0" w:rsidR="00B3363D" w:rsidRDefault="00B3363D" w:rsidP="00D16E03">
      <w:r w:rsidRPr="00B3363D">
        <w:rPr>
          <w:b/>
        </w:rPr>
        <w:t xml:space="preserve">Sold Transport: </w:t>
      </w:r>
      <w:r>
        <w:t xml:space="preserve">The transport speed sold to the property, this may be less than the actual transport to allow for upgrades in the future.  Sold </w:t>
      </w:r>
      <w:r w:rsidR="00050500">
        <w:t xml:space="preserve">transport information will be available in the contract.  </w:t>
      </w:r>
    </w:p>
    <w:p w14:paraId="3BE1F963" w14:textId="593EB51D" w:rsidR="00050500" w:rsidRDefault="00050500" w:rsidP="00D16E03">
      <w:r w:rsidRPr="00050500">
        <w:rPr>
          <w:b/>
        </w:rPr>
        <w:t xml:space="preserve">DIA Upload: </w:t>
      </w:r>
      <w:r>
        <w:t>Direct Internet Access upload speed for Offnet, this information is provided from the contract.</w:t>
      </w:r>
    </w:p>
    <w:p w14:paraId="61CC83EC" w14:textId="1DBA0173" w:rsidR="008767E1" w:rsidRDefault="008767E1" w:rsidP="00D16E03">
      <w:proofErr w:type="spellStart"/>
      <w:r>
        <w:rPr>
          <w:b/>
        </w:rPr>
        <w:t>Tesseractiv</w:t>
      </w:r>
      <w:proofErr w:type="spellEnd"/>
      <w:r w:rsidR="00050500" w:rsidRPr="00050500">
        <w:rPr>
          <w:b/>
        </w:rPr>
        <w:t xml:space="preserve"> Service</w:t>
      </w:r>
      <w:r w:rsidR="00050500">
        <w:rPr>
          <w:b/>
        </w:rPr>
        <w:t xml:space="preserve">: </w:t>
      </w:r>
      <w:r>
        <w:t xml:space="preserve">Is Pavlov Media providing </w:t>
      </w:r>
      <w:proofErr w:type="spellStart"/>
      <w:r>
        <w:t>Tesseractiv</w:t>
      </w:r>
      <w:proofErr w:type="spellEnd"/>
      <w:r>
        <w:t xml:space="preserve"> Service to the property? Choose from the dropdown choices of No, Complimentary, Sold or N/A.  This is per the contract and in most cases complimentary to the property.</w:t>
      </w:r>
    </w:p>
    <w:p w14:paraId="55B70EDF" w14:textId="5A794CBB" w:rsidR="00050500" w:rsidRDefault="008767E1" w:rsidP="00D16E03">
      <w:proofErr w:type="spellStart"/>
      <w:r w:rsidRPr="008767E1">
        <w:rPr>
          <w:b/>
        </w:rPr>
        <w:t>Tesseractiv</w:t>
      </w:r>
      <w:proofErr w:type="spellEnd"/>
      <w:r w:rsidRPr="008767E1">
        <w:rPr>
          <w:b/>
        </w:rPr>
        <w:t xml:space="preserve"> Speed: </w:t>
      </w:r>
      <w:proofErr w:type="spellStart"/>
      <w:r>
        <w:t>Tesseractiv</w:t>
      </w:r>
      <w:proofErr w:type="spellEnd"/>
      <w:r>
        <w:t xml:space="preserve"> Speed </w:t>
      </w:r>
      <w:proofErr w:type="spellStart"/>
      <w:r>
        <w:t>OnNet</w:t>
      </w:r>
      <w:proofErr w:type="spellEnd"/>
      <w:r>
        <w:t xml:space="preserve"> information is per the contractual circuit information.</w:t>
      </w:r>
    </w:p>
    <w:p w14:paraId="7A818E6D" w14:textId="4F120D49" w:rsidR="008767E1" w:rsidRPr="00BA6CC5" w:rsidRDefault="008767E1" w:rsidP="00D16E03">
      <w:proofErr w:type="spellStart"/>
      <w:r w:rsidRPr="008767E1">
        <w:rPr>
          <w:b/>
        </w:rPr>
        <w:t>Websnap</w:t>
      </w:r>
      <w:proofErr w:type="spellEnd"/>
      <w:r w:rsidRPr="008767E1">
        <w:rPr>
          <w:b/>
        </w:rPr>
        <w:t xml:space="preserve">: </w:t>
      </w:r>
      <w:proofErr w:type="spellStart"/>
      <w:r w:rsidR="00BA6CC5">
        <w:t>Websnap</w:t>
      </w:r>
      <w:proofErr w:type="spellEnd"/>
      <w:r w:rsidR="00BA6CC5">
        <w:t xml:space="preserve"> is burst to the circuit download speed subject a maximum equal to the LAN circuit speed) </w:t>
      </w:r>
    </w:p>
    <w:p w14:paraId="014DED79" w14:textId="3679CCE1" w:rsidR="00050500" w:rsidRDefault="001E4F1D" w:rsidP="00D16E03">
      <w:proofErr w:type="spellStart"/>
      <w:r>
        <w:rPr>
          <w:b/>
        </w:rPr>
        <w:t>Websnap</w:t>
      </w:r>
      <w:proofErr w:type="spellEnd"/>
      <w:r>
        <w:rPr>
          <w:b/>
        </w:rPr>
        <w:t xml:space="preserve"> Download Speed: </w:t>
      </w:r>
      <w:proofErr w:type="spellStart"/>
      <w:r w:rsidR="00A70072">
        <w:t>Websnap</w:t>
      </w:r>
      <w:proofErr w:type="spellEnd"/>
      <w:r w:rsidR="00A70072">
        <w:t xml:space="preserve"> download speed if applicable will be found as part of the contractual circuit information.</w:t>
      </w:r>
    </w:p>
    <w:p w14:paraId="79B5967F" w14:textId="0296C33E" w:rsidR="00A70072" w:rsidRDefault="00A70072" w:rsidP="00D16E03">
      <w:r>
        <w:rPr>
          <w:b/>
        </w:rPr>
        <w:t xml:space="preserve">User/Unit Package Download: </w:t>
      </w:r>
      <w:r>
        <w:t>Download speeds will be provided as part of the contractual circuit information.</w:t>
      </w:r>
    </w:p>
    <w:p w14:paraId="75D820B4" w14:textId="38EB2794" w:rsidR="00A70072" w:rsidRDefault="00A70072" w:rsidP="00A70072">
      <w:r>
        <w:rPr>
          <w:b/>
        </w:rPr>
        <w:t xml:space="preserve">User/Unit Package Upload: </w:t>
      </w:r>
      <w:r>
        <w:t>Upload speeds will be provided as part of the contractual circuit information.</w:t>
      </w:r>
    </w:p>
    <w:p w14:paraId="305A24F8" w14:textId="65943FE8" w:rsidR="00A70072" w:rsidRDefault="00A70072" w:rsidP="00A70072">
      <w:r w:rsidRPr="00A70072">
        <w:rPr>
          <w:b/>
        </w:rPr>
        <w:t>Unregistered Down (</w:t>
      </w:r>
      <w:proofErr w:type="spellStart"/>
      <w:r w:rsidRPr="00A70072">
        <w:rPr>
          <w:b/>
        </w:rPr>
        <w:t>Mbps</w:t>
      </w:r>
      <w:proofErr w:type="spellEnd"/>
      <w:r w:rsidRPr="00A70072">
        <w:rPr>
          <w:b/>
        </w:rPr>
        <w:t xml:space="preserve">): </w:t>
      </w:r>
      <w:r>
        <w:t xml:space="preserve">Unregistered download speeds will be provided as part of the contractual circuit information. </w:t>
      </w:r>
    </w:p>
    <w:p w14:paraId="0A740E99" w14:textId="5D3BF3E8" w:rsidR="00A70072" w:rsidRDefault="00A70072" w:rsidP="00A70072">
      <w:r w:rsidRPr="00A70072">
        <w:rPr>
          <w:b/>
        </w:rPr>
        <w:t xml:space="preserve">Unregistered </w:t>
      </w:r>
      <w:r>
        <w:rPr>
          <w:b/>
        </w:rPr>
        <w:t>Up</w:t>
      </w:r>
      <w:r w:rsidRPr="00A70072">
        <w:rPr>
          <w:b/>
        </w:rPr>
        <w:t xml:space="preserve"> (</w:t>
      </w:r>
      <w:proofErr w:type="spellStart"/>
      <w:r w:rsidRPr="00A70072">
        <w:rPr>
          <w:b/>
        </w:rPr>
        <w:t>Mbps</w:t>
      </w:r>
      <w:proofErr w:type="spellEnd"/>
      <w:r w:rsidRPr="00A70072">
        <w:rPr>
          <w:b/>
        </w:rPr>
        <w:t xml:space="preserve">): </w:t>
      </w:r>
      <w:r>
        <w:t xml:space="preserve">Unregistered upload speeds will be provided as part of the contractual circuit information. </w:t>
      </w:r>
    </w:p>
    <w:p w14:paraId="0364A6AA" w14:textId="0333FDAC" w:rsidR="00A70072" w:rsidRDefault="00494EEA" w:rsidP="00A70072">
      <w:r w:rsidRPr="00494EEA">
        <w:rPr>
          <w:b/>
        </w:rPr>
        <w:t xml:space="preserve">Unregistered </w:t>
      </w:r>
      <w:proofErr w:type="spellStart"/>
      <w:r w:rsidRPr="00494EEA">
        <w:rPr>
          <w:b/>
        </w:rPr>
        <w:t>Tesseractiv</w:t>
      </w:r>
      <w:proofErr w:type="spellEnd"/>
      <w:r w:rsidRPr="00494EEA">
        <w:rPr>
          <w:b/>
        </w:rPr>
        <w:t xml:space="preserve"> (</w:t>
      </w:r>
      <w:proofErr w:type="spellStart"/>
      <w:r w:rsidRPr="00494EEA">
        <w:rPr>
          <w:b/>
        </w:rPr>
        <w:t>Mbps</w:t>
      </w:r>
      <w:proofErr w:type="spellEnd"/>
      <w:r w:rsidRPr="00494EEA">
        <w:rPr>
          <w:b/>
        </w:rPr>
        <w:t>):</w:t>
      </w:r>
      <w:r>
        <w:rPr>
          <w:b/>
        </w:rPr>
        <w:t xml:space="preserve"> </w:t>
      </w:r>
      <w:r>
        <w:t xml:space="preserve">Unregistered </w:t>
      </w:r>
      <w:proofErr w:type="spellStart"/>
      <w:r>
        <w:t>Tesseractiv</w:t>
      </w:r>
      <w:proofErr w:type="spellEnd"/>
      <w:r>
        <w:t xml:space="preserve"> speeds will be provided as part of the contractual circuit information. </w:t>
      </w:r>
    </w:p>
    <w:p w14:paraId="7C9773AA" w14:textId="432FF83D" w:rsidR="00494EEA" w:rsidRPr="00494EEA" w:rsidRDefault="00494EEA" w:rsidP="00A70072">
      <w:r>
        <w:rPr>
          <w:b/>
        </w:rPr>
        <w:t xml:space="preserve">Reason for Change: </w:t>
      </w:r>
      <w:r w:rsidR="004E35ED">
        <w:t xml:space="preserve">Provide brief explanation of why the change is taking place.  For example; If there is a new contract, amended contract and so on.  </w:t>
      </w:r>
    </w:p>
    <w:p w14:paraId="74F321E3" w14:textId="4465DFEF" w:rsidR="00A70072" w:rsidRDefault="00466E20" w:rsidP="00A70072">
      <w:r>
        <w:rPr>
          <w:b/>
        </w:rPr>
        <w:t xml:space="preserve">Contract Executed Date: </w:t>
      </w:r>
      <w:r>
        <w:t xml:space="preserve">Provided by either the Service Order (SO) or the contract. </w:t>
      </w:r>
    </w:p>
    <w:p w14:paraId="29055F6E" w14:textId="242AA142" w:rsidR="00493E7E" w:rsidRDefault="00493E7E" w:rsidP="00A70072">
      <w:r>
        <w:rPr>
          <w:b/>
        </w:rPr>
        <w:t xml:space="preserve">Send NOC Analysis Task: </w:t>
      </w:r>
      <w:r>
        <w:t xml:space="preserve">Choose from the drop down either yes, which will create a task in </w:t>
      </w:r>
      <w:r w:rsidR="005036B3">
        <w:t>Dynamics</w:t>
      </w:r>
      <w:r>
        <w:t xml:space="preserve"> 365 NOC Level 2 dashboard and email the NOC Manager for equipment verification.  If no </w:t>
      </w:r>
      <w:r w:rsidR="00397370">
        <w:t xml:space="preserve">or N/A </w:t>
      </w:r>
      <w:r>
        <w:t>is chosen, an email</w:t>
      </w:r>
      <w:r w:rsidR="00397370">
        <w:t xml:space="preserve"> and task</w:t>
      </w:r>
      <w:r>
        <w:t xml:space="preserve"> will not be sent out </w:t>
      </w:r>
      <w:r w:rsidR="00397370">
        <w:t>to NOC</w:t>
      </w:r>
      <w:r w:rsidR="005036B3">
        <w:t>.</w:t>
      </w:r>
      <w:r>
        <w:t xml:space="preserve">  Please note</w:t>
      </w:r>
      <w:r w:rsidR="003F6530">
        <w:t>,</w:t>
      </w:r>
      <w:r>
        <w:t xml:space="preserve"> if the site </w:t>
      </w:r>
      <w:r>
        <w:lastRenderedPageBreak/>
        <w:t xml:space="preserve">that the equipment needs verification on is new the verification can’t be performed until </w:t>
      </w:r>
      <w:r w:rsidR="00960A30">
        <w:t>the equipment</w:t>
      </w:r>
      <w:r>
        <w:t xml:space="preserve"> has been set up.  </w:t>
      </w:r>
    </w:p>
    <w:p w14:paraId="64F06ACE" w14:textId="77777777" w:rsidR="008340F4" w:rsidRDefault="008340F4" w:rsidP="00A70072">
      <w:r>
        <w:t xml:space="preserve">When all the information has been completed for the initiation stage save the information and move to the NOC Analysis stage.  </w:t>
      </w:r>
    </w:p>
    <w:p w14:paraId="54CCA05C" w14:textId="2F151989" w:rsidR="008340F4" w:rsidRDefault="00493E7E" w:rsidP="008340F4">
      <w:pPr>
        <w:pStyle w:val="Heading2"/>
      </w:pPr>
      <w:r>
        <w:t xml:space="preserve"> </w:t>
      </w:r>
      <w:bookmarkStart w:id="7" w:name="_Toc502929540"/>
      <w:r w:rsidR="008340F4">
        <w:t>NOC Analysis</w:t>
      </w:r>
      <w:bookmarkEnd w:id="7"/>
    </w:p>
    <w:p w14:paraId="578167B2" w14:textId="79B4012B" w:rsidR="008340F4" w:rsidRDefault="00960A30" w:rsidP="008340F4">
      <w:r>
        <w:t xml:space="preserve">A task will be created for NOC Level 2 to perform the verification.  The NOC Manager will also receive an email of the task so that it can be assigned to individual in NOC Level 2 to perform the activity.  </w:t>
      </w:r>
    </w:p>
    <w:p w14:paraId="099DD040" w14:textId="695E9975" w:rsidR="00960A30" w:rsidRDefault="00960A30" w:rsidP="008340F4">
      <w:r w:rsidRPr="00960A30">
        <w:rPr>
          <w:b/>
        </w:rPr>
        <w:t xml:space="preserve">Router: </w:t>
      </w:r>
      <w:r>
        <w:t xml:space="preserve">From the </w:t>
      </w:r>
      <w:r w:rsidR="005036B3">
        <w:t>drop-down</w:t>
      </w:r>
      <w:r>
        <w:t xml:space="preserve"> menu the user can choose 10/100, 10/100/1000, 10/100/1000/10000 or N/A to reflect what the property has on site. </w:t>
      </w:r>
    </w:p>
    <w:p w14:paraId="6C6885F7" w14:textId="71EDD194" w:rsidR="00960A30" w:rsidRDefault="00960A30" w:rsidP="00960A30">
      <w:proofErr w:type="spellStart"/>
      <w:r>
        <w:rPr>
          <w:b/>
        </w:rPr>
        <w:t>MikroTik</w:t>
      </w:r>
      <w:proofErr w:type="spellEnd"/>
      <w:r>
        <w:rPr>
          <w:b/>
        </w:rPr>
        <w:t xml:space="preserve">: </w:t>
      </w:r>
      <w:r>
        <w:t xml:space="preserve">From the </w:t>
      </w:r>
      <w:r w:rsidR="005036B3">
        <w:t>drop-down</w:t>
      </w:r>
      <w:r>
        <w:t xml:space="preserve"> menu the user can choose 10/100, 10/100/1000, 10/100/1000/10000 or N/A to reflect what the property has on site. </w:t>
      </w:r>
    </w:p>
    <w:p w14:paraId="2BD53627" w14:textId="37ED48E1" w:rsidR="00913B07" w:rsidRDefault="00913B07" w:rsidP="00913B07">
      <w:r>
        <w:rPr>
          <w:b/>
        </w:rPr>
        <w:t xml:space="preserve">Internal Core Switch (Site Backbone): </w:t>
      </w:r>
      <w:r>
        <w:t xml:space="preserve">From the </w:t>
      </w:r>
      <w:r w:rsidR="005036B3">
        <w:t>drop-down</w:t>
      </w:r>
      <w:r>
        <w:t xml:space="preserve"> menu the user can choose 10/100, 10/100/1000, 10/100/1000/10000 or N/A to reflect what the property has on site. </w:t>
      </w:r>
    </w:p>
    <w:p w14:paraId="1DDAA088" w14:textId="368378F4" w:rsidR="00913B07" w:rsidRDefault="00913B07" w:rsidP="00913B07">
      <w:r w:rsidRPr="00913B07">
        <w:rPr>
          <w:b/>
        </w:rPr>
        <w:t>Distribution Switch (Building):</w:t>
      </w:r>
      <w:r w:rsidRPr="00913B07">
        <w:t xml:space="preserve"> </w:t>
      </w:r>
      <w:bookmarkStart w:id="8" w:name="_Hlk502924897"/>
      <w:r>
        <w:t xml:space="preserve">From the </w:t>
      </w:r>
      <w:r w:rsidR="005036B3">
        <w:t>drop-down</w:t>
      </w:r>
      <w:r>
        <w:t xml:space="preserve"> menu the user can choose 10/100, 10/100/1000, 10/100/1000/10000 or N/A to reflect what the property has on site. </w:t>
      </w:r>
    </w:p>
    <w:bookmarkEnd w:id="8"/>
    <w:p w14:paraId="3C54C65E" w14:textId="599F46EC" w:rsidR="00960A30" w:rsidRDefault="00913B07" w:rsidP="008340F4">
      <w:r>
        <w:rPr>
          <w:b/>
        </w:rPr>
        <w:t xml:space="preserve">Trunked: </w:t>
      </w:r>
      <w:r w:rsidR="00EE33C0">
        <w:t>Choose yes or no.</w:t>
      </w:r>
    </w:p>
    <w:p w14:paraId="4E70B3A9" w14:textId="297206B8" w:rsidR="00EE33C0" w:rsidRPr="006F4D0F" w:rsidRDefault="00EE33C0" w:rsidP="008340F4">
      <w:bookmarkStart w:id="9" w:name="_Hlk502924319"/>
      <w:r w:rsidRPr="00EE33C0">
        <w:rPr>
          <w:b/>
        </w:rPr>
        <w:t xml:space="preserve">Needs </w:t>
      </w:r>
      <w:r w:rsidR="005036B3" w:rsidRPr="00EE33C0">
        <w:rPr>
          <w:b/>
        </w:rPr>
        <w:t>update?</w:t>
      </w:r>
      <w:r w:rsidR="006F4D0F">
        <w:rPr>
          <w:b/>
        </w:rPr>
        <w:t xml:space="preserve"> </w:t>
      </w:r>
      <w:bookmarkEnd w:id="9"/>
      <w:r w:rsidR="006F4D0F">
        <w:t xml:space="preserve">Choose yes if the equipment onsite needs to be updated </w:t>
      </w:r>
      <w:proofErr w:type="gramStart"/>
      <w:r w:rsidR="006F4D0F">
        <w:t>in order to</w:t>
      </w:r>
      <w:proofErr w:type="gramEnd"/>
      <w:r w:rsidR="006F4D0F">
        <w:t xml:space="preserve"> handle the BW that will be implemented or no if the equipment is ok for the BW.  If there is additional equipment needed note this in the Additional Notes of this workflow.  </w:t>
      </w:r>
    </w:p>
    <w:p w14:paraId="134CBB27" w14:textId="1505C087" w:rsidR="00466E20" w:rsidRPr="006F4D0F" w:rsidRDefault="006F4D0F" w:rsidP="00A70072">
      <w:r>
        <w:rPr>
          <w:b/>
        </w:rPr>
        <w:t xml:space="preserve">Queue Tree Type: </w:t>
      </w:r>
      <w:r>
        <w:t xml:space="preserve">Designate if this is a standard update, if the BW change is less than 1 Gig, by choosing queue tree standard.  If the BW update is over 1 Gig choose Queue Tree Light.  This information will be provided to the NOC Level 3 for when the queue trees are updated.   </w:t>
      </w:r>
    </w:p>
    <w:p w14:paraId="53295E6D" w14:textId="6F16969F" w:rsidR="006201C9" w:rsidRDefault="006201C9" w:rsidP="006201C9">
      <w:r>
        <w:rPr>
          <w:b/>
        </w:rPr>
        <w:t>Site U</w:t>
      </w:r>
      <w:r w:rsidRPr="006201C9">
        <w:rPr>
          <w:b/>
        </w:rPr>
        <w:t xml:space="preserve">ser Switch Port Speed: </w:t>
      </w:r>
      <w:r>
        <w:t xml:space="preserve">From the </w:t>
      </w:r>
      <w:r w:rsidR="005036B3">
        <w:t>drop-down</w:t>
      </w:r>
      <w:r>
        <w:t xml:space="preserve"> menu the user can choose 10/100, 10/100/1000, 10/100/1000/10000 or N/A to reflect what the property has on site. </w:t>
      </w:r>
    </w:p>
    <w:p w14:paraId="6CCCCF74" w14:textId="2E71F5E8" w:rsidR="00A70072" w:rsidRDefault="006201C9" w:rsidP="00D16E03">
      <w:r w:rsidRPr="006201C9">
        <w:rPr>
          <w:b/>
        </w:rPr>
        <w:t xml:space="preserve">Verified By: </w:t>
      </w:r>
      <w:r>
        <w:rPr>
          <w:b/>
        </w:rPr>
        <w:t xml:space="preserve"> </w:t>
      </w:r>
      <w:r>
        <w:t xml:space="preserve">The NOC analyst who verified the equipment. </w:t>
      </w:r>
    </w:p>
    <w:p w14:paraId="64F37E26" w14:textId="619DD803" w:rsidR="006201C9" w:rsidRPr="006201C9" w:rsidRDefault="006201C9" w:rsidP="00D16E03">
      <w:r w:rsidRPr="006201C9">
        <w:rPr>
          <w:b/>
        </w:rPr>
        <w:t>Date:</w:t>
      </w:r>
      <w:r>
        <w:t xml:space="preserve"> The date the equipment verification was completed.  </w:t>
      </w:r>
    </w:p>
    <w:p w14:paraId="10E05F28" w14:textId="0D78AB0A" w:rsidR="0093427A" w:rsidRDefault="001F09AE" w:rsidP="00D16E03">
      <w:r>
        <w:rPr>
          <w:b/>
        </w:rPr>
        <w:t xml:space="preserve">Additional Notes: </w:t>
      </w:r>
      <w:r>
        <w:t xml:space="preserve">Enter any further information that pertains the equipment verification performed for the site.  </w:t>
      </w:r>
    </w:p>
    <w:p w14:paraId="69465926" w14:textId="6666B363" w:rsidR="00AE5D6E" w:rsidRDefault="00AE5D6E" w:rsidP="00D16E03"/>
    <w:p w14:paraId="0CFCDBD2" w14:textId="3AD190ED" w:rsidR="00AE5D6E" w:rsidRDefault="00AE5D6E" w:rsidP="00D16E03">
      <w:r>
        <w:t xml:space="preserve">Click save at the top of the screen and move to the Wait </w:t>
      </w:r>
      <w:r w:rsidR="005036B3">
        <w:t>for</w:t>
      </w:r>
      <w:r>
        <w:t xml:space="preserve"> Land tab.</w:t>
      </w:r>
    </w:p>
    <w:p w14:paraId="50ABD573" w14:textId="44AB9235" w:rsidR="00AE5D6E" w:rsidRPr="00AE5D6E" w:rsidRDefault="00AE5D6E" w:rsidP="00AE5D6E">
      <w:pPr>
        <w:pStyle w:val="Heading2"/>
      </w:pPr>
      <w:bookmarkStart w:id="10" w:name="_Toc502929541"/>
      <w:r>
        <w:lastRenderedPageBreak/>
        <w:t>Wait for Land</w:t>
      </w:r>
      <w:bookmarkEnd w:id="10"/>
    </w:p>
    <w:p w14:paraId="148CE8E8" w14:textId="6D2F44F4" w:rsidR="0093427A" w:rsidRDefault="003C29F9" w:rsidP="00D16E03">
      <w:r>
        <w:t xml:space="preserve">There is </w:t>
      </w:r>
      <w:r w:rsidR="005036B3">
        <w:t>a period</w:t>
      </w:r>
      <w:r>
        <w:t xml:space="preserve"> when a BW Change will be in a holding state waiting for the BW to land at the property.  Once the BW lands an email is sent to the appropriate teams from the BW team.  When the email is received the BW Change process can continue.  </w:t>
      </w:r>
    </w:p>
    <w:p w14:paraId="044DB11B" w14:textId="00B7D636" w:rsidR="001315FB" w:rsidRDefault="001315FB" w:rsidP="00D16E03">
      <w:r w:rsidRPr="001315FB">
        <w:rPr>
          <w:b/>
        </w:rPr>
        <w:t>ETA:</w:t>
      </w:r>
      <w:r>
        <w:t xml:space="preserve"> Is the estimated time that the BW is to arrive at the site; this date can be obtained from the </w:t>
      </w:r>
      <w:r w:rsidR="005036B3">
        <w:t>PM’s and</w:t>
      </w:r>
      <w:r>
        <w:t xml:space="preserve"> should not be any later than the live date for deployment.  The ETA can be filled out before the email is received from the BW team. </w:t>
      </w:r>
    </w:p>
    <w:p w14:paraId="360AB4DD" w14:textId="4C91EFA4" w:rsidR="001315FB" w:rsidRDefault="001315FB" w:rsidP="00D16E03">
      <w:r w:rsidRPr="001315FB">
        <w:rPr>
          <w:b/>
        </w:rPr>
        <w:t>Circuit ID:</w:t>
      </w:r>
      <w:r>
        <w:t xml:space="preserve"> The circuit ID is provided from the BW email.  The ID is combination of numbers and letters.</w:t>
      </w:r>
    </w:p>
    <w:p w14:paraId="15A331A9" w14:textId="7A2C142B" w:rsidR="001315FB" w:rsidRDefault="001315FB" w:rsidP="00D16E03">
      <w:r w:rsidRPr="001315FB">
        <w:rPr>
          <w:b/>
        </w:rPr>
        <w:t>Circuit Land Date:</w:t>
      </w:r>
      <w:r>
        <w:t xml:space="preserve"> The circuit land date reflects the date the circuit landed at the site. </w:t>
      </w:r>
    </w:p>
    <w:p w14:paraId="57F7D7F5" w14:textId="2825954D" w:rsidR="0093427A" w:rsidRDefault="00987DD9" w:rsidP="00E7241F">
      <w:pPr>
        <w:pStyle w:val="Heading2"/>
      </w:pPr>
      <w:r>
        <w:t xml:space="preserve"> </w:t>
      </w:r>
      <w:bookmarkStart w:id="11" w:name="_Toc502929542"/>
      <w:r w:rsidR="00E7241F">
        <w:t>Out for Signatures</w:t>
      </w:r>
      <w:bookmarkEnd w:id="11"/>
    </w:p>
    <w:p w14:paraId="44DD6C16" w14:textId="2C8E3705" w:rsidR="00E7241F" w:rsidRDefault="00E7241F" w:rsidP="00E7241F">
      <w:r>
        <w:t>Before the BW Change can be sent to NOC Level 3 to have the queue t</w:t>
      </w:r>
      <w:r w:rsidR="008D0C7A">
        <w:t>rees prepared signa</w:t>
      </w:r>
      <w:r w:rsidR="00D946D5">
        <w:t>tures from the Legal team and CE</w:t>
      </w:r>
      <w:r w:rsidR="008D0C7A">
        <w:t xml:space="preserve">O must be obtained.  The queue trees cannot be updated without the signatures being provided.  </w:t>
      </w:r>
    </w:p>
    <w:p w14:paraId="61EDBF3D" w14:textId="496FC8FF" w:rsidR="008D0C7A" w:rsidRDefault="008D0C7A" w:rsidP="00E7241F">
      <w:r>
        <w:t xml:space="preserve">To print the form for the </w:t>
      </w:r>
      <w:r w:rsidR="005036B3">
        <w:t>signatures,</w:t>
      </w:r>
      <w:r>
        <w:t xml:space="preserve"> go to “…”, more information on the top menu just below the purple ribbon.  Choose Word templates from the dropdown th</w:t>
      </w:r>
      <w:r w:rsidR="00D946D5">
        <w:t xml:space="preserve">en go to Bandwidth Change Form; this will export the information into a Word document.  </w:t>
      </w:r>
      <w:r>
        <w:t xml:space="preserve"> </w:t>
      </w:r>
      <w:r w:rsidR="00D946D5">
        <w:t xml:space="preserve">The Word document needs to be printed and taken to Legal and the CEO for the signatures.  </w:t>
      </w:r>
    </w:p>
    <w:p w14:paraId="5B01BC9C" w14:textId="26F4E39E" w:rsidR="008D0C7A" w:rsidRDefault="008D0C7A" w:rsidP="00E7241F">
      <w:pPr>
        <w:rPr>
          <w:noProof/>
        </w:rPr>
      </w:pPr>
      <w:r>
        <w:rPr>
          <w:noProof/>
        </w:rPr>
        <mc:AlternateContent>
          <mc:Choice Requires="wps">
            <w:drawing>
              <wp:anchor distT="0" distB="0" distL="114300" distR="114300" simplePos="0" relativeHeight="251676672" behindDoc="0" locked="0" layoutInCell="1" allowOverlap="1" wp14:anchorId="6DCC447F" wp14:editId="6DAA6DA4">
                <wp:simplePos x="0" y="0"/>
                <wp:positionH relativeFrom="column">
                  <wp:posOffset>4789118</wp:posOffset>
                </wp:positionH>
                <wp:positionV relativeFrom="paragraph">
                  <wp:posOffset>901874</wp:posOffset>
                </wp:positionV>
                <wp:extent cx="885172" cy="87682"/>
                <wp:effectExtent l="0" t="0" r="10795" b="26670"/>
                <wp:wrapNone/>
                <wp:docPr id="19" name="Rectangle 19"/>
                <wp:cNvGraphicFramePr/>
                <a:graphic xmlns:a="http://schemas.openxmlformats.org/drawingml/2006/main">
                  <a:graphicData uri="http://schemas.microsoft.com/office/word/2010/wordprocessingShape">
                    <wps:wsp>
                      <wps:cNvSpPr/>
                      <wps:spPr>
                        <a:xfrm>
                          <a:off x="0" y="0"/>
                          <a:ext cx="885172" cy="87682"/>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E3277" id="Rectangle 19" o:spid="_x0000_s1026" style="position:absolute;margin-left:377.1pt;margin-top:71pt;width:69.7pt;height: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" filled="f" strokecolor="red" strokeweight="2pt"/>
            </w:pict>
          </mc:Fallback>
        </mc:AlternateContent>
      </w:r>
      <w:r>
        <w:rPr>
          <w:noProof/>
        </w:rPr>
        <mc:AlternateContent>
          <mc:Choice Requires="wps">
            <w:drawing>
              <wp:anchor distT="0" distB="0" distL="114300" distR="114300" simplePos="0" relativeHeight="251674624" behindDoc="0" locked="0" layoutInCell="1" allowOverlap="1" wp14:anchorId="4F20B39D" wp14:editId="409416E8">
                <wp:simplePos x="0" y="0"/>
                <wp:positionH relativeFrom="column">
                  <wp:posOffset>3862192</wp:posOffset>
                </wp:positionH>
                <wp:positionV relativeFrom="paragraph">
                  <wp:posOffset>551789</wp:posOffset>
                </wp:positionV>
                <wp:extent cx="885172" cy="87682"/>
                <wp:effectExtent l="0" t="0" r="10795" b="26670"/>
                <wp:wrapNone/>
                <wp:docPr id="17" name="Rectangle 17"/>
                <wp:cNvGraphicFramePr/>
                <a:graphic xmlns:a="http://schemas.openxmlformats.org/drawingml/2006/main">
                  <a:graphicData uri="http://schemas.microsoft.com/office/word/2010/wordprocessingShape">
                    <wps:wsp>
                      <wps:cNvSpPr/>
                      <wps:spPr>
                        <a:xfrm>
                          <a:off x="0" y="0"/>
                          <a:ext cx="885172" cy="87682"/>
                        </a:xfrm>
                        <a:prstGeom prst="rect">
                          <a:avLst/>
                        </a:prstGeom>
                        <a:noFill/>
                        <a:ln w="25400" cap="flat" cmpd="sng" algn="ctr">
                          <a:solidFill>
                            <a:srgbClr val="FF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94C5E" id="Rectangle 17" o:spid="_x0000_s1026" style="position:absolute;margin-left:304.1pt;margin-top:43.45pt;width:69.7pt;height: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" filled="f" strokecolor="red" strokeweight="2pt"/>
            </w:pict>
          </mc:Fallback>
        </mc:AlternateContent>
      </w:r>
      <w:r>
        <w:rPr>
          <w:noProof/>
        </w:rPr>
        <mc:AlternateContent>
          <mc:Choice Requires="wps">
            <w:drawing>
              <wp:anchor distT="0" distB="0" distL="114300" distR="114300" simplePos="0" relativeHeight="251672576" behindDoc="0" locked="0" layoutInCell="1" allowOverlap="1" wp14:anchorId="4E61441A" wp14:editId="1C6D6D25">
                <wp:simplePos x="0" y="0"/>
                <wp:positionH relativeFrom="column">
                  <wp:posOffset>3807765</wp:posOffset>
                </wp:positionH>
                <wp:positionV relativeFrom="paragraph">
                  <wp:posOffset>267379</wp:posOffset>
                </wp:positionV>
                <wp:extent cx="158663" cy="108559"/>
                <wp:effectExtent l="0" t="0" r="13335" b="25400"/>
                <wp:wrapNone/>
                <wp:docPr id="14" name="Rectangle 14"/>
                <wp:cNvGraphicFramePr/>
                <a:graphic xmlns:a="http://schemas.openxmlformats.org/drawingml/2006/main">
                  <a:graphicData uri="http://schemas.microsoft.com/office/word/2010/wordprocessingShape">
                    <wps:wsp>
                      <wps:cNvSpPr/>
                      <wps:spPr>
                        <a:xfrm>
                          <a:off x="0" y="0"/>
                          <a:ext cx="158663" cy="10855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A7550C" id="Rectangle 14" o:spid="_x0000_s1026" style="position:absolute;margin-left:299.8pt;margin-top:21.05pt;width:12.5pt;height:8.5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" filled="f" strokecolor="red" strokeweight="2pt"/>
            </w:pict>
          </mc:Fallback>
        </mc:AlternateContent>
      </w:r>
      <w:r>
        <w:rPr>
          <w:noProof/>
        </w:rPr>
        <w:drawing>
          <wp:inline distT="0" distB="0" distL="0" distR="0" wp14:anchorId="291DDCAF" wp14:editId="79A7FE10">
            <wp:extent cx="5943600" cy="1017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017270"/>
                    </a:xfrm>
                    <a:prstGeom prst="rect">
                      <a:avLst/>
                    </a:prstGeom>
                  </pic:spPr>
                </pic:pic>
              </a:graphicData>
            </a:graphic>
          </wp:inline>
        </w:drawing>
      </w:r>
      <w:r>
        <w:rPr>
          <w:noProof/>
        </w:rPr>
        <w:t xml:space="preserve"> </w:t>
      </w:r>
    </w:p>
    <w:p w14:paraId="1BCCF759" w14:textId="350483C8" w:rsidR="000B2831" w:rsidRDefault="00D946D5" w:rsidP="00E7241F">
      <w:pPr>
        <w:rPr>
          <w:noProof/>
        </w:rPr>
      </w:pPr>
      <w:r>
        <w:rPr>
          <w:noProof/>
        </w:rPr>
        <w:t xml:space="preserve">When the signatures have been collected the signed Word document will need to be uploaded under the Documents section of the BW Change form.  On the workflow at the top of the screen mark CEO Signed and Legal Signed as completed.  </w:t>
      </w:r>
    </w:p>
    <w:p w14:paraId="09405498" w14:textId="47C7EB4C" w:rsidR="00D946D5" w:rsidRDefault="00D946D5" w:rsidP="00E7241F">
      <w:pPr>
        <w:rPr>
          <w:noProof/>
        </w:rPr>
      </w:pPr>
      <w:r>
        <w:rPr>
          <w:noProof/>
        </w:rPr>
        <w:drawing>
          <wp:inline distT="0" distB="0" distL="0" distR="0" wp14:anchorId="5B9AB0AD" wp14:editId="2C037337">
            <wp:extent cx="5943600" cy="8788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78840"/>
                    </a:xfrm>
                    <a:prstGeom prst="rect">
                      <a:avLst/>
                    </a:prstGeom>
                  </pic:spPr>
                </pic:pic>
              </a:graphicData>
            </a:graphic>
          </wp:inline>
        </w:drawing>
      </w:r>
    </w:p>
    <w:p w14:paraId="122A4BF3" w14:textId="3122EBE6" w:rsidR="00D946D5" w:rsidRDefault="00D946D5" w:rsidP="00E7241F">
      <w:pPr>
        <w:rPr>
          <w:noProof/>
        </w:rPr>
      </w:pPr>
      <w:r>
        <w:rPr>
          <w:noProof/>
        </w:rPr>
        <w:lastRenderedPageBreak/>
        <w:t xml:space="preserve">The next step is to update the BW information in the Account to match the BW Change form; if the account is not updated NOC Level 3 will not update the queue trees.  Once the account information is updated mark the account BW Fields updated.  </w:t>
      </w:r>
    </w:p>
    <w:p w14:paraId="23C0A349" w14:textId="30C62F76" w:rsidR="00D946D5" w:rsidRDefault="00D946D5" w:rsidP="00E7241F">
      <w:pPr>
        <w:rPr>
          <w:noProof/>
        </w:rPr>
      </w:pPr>
      <w:r>
        <w:rPr>
          <w:noProof/>
        </w:rPr>
        <w:t xml:space="preserve">The BW change form is now ready to be submitted to NOC Level 3 to have the queue trees updated.  </w:t>
      </w:r>
      <w:r w:rsidR="00474969">
        <w:rPr>
          <w:noProof/>
        </w:rPr>
        <w:t xml:space="preserve">To send the information to NOC Level 3 mark the send NOC implement task to yes, which will create a task on the dashboard and aleart the NOC manager in an email to assign this to be worked.  </w:t>
      </w:r>
      <w:r>
        <w:rPr>
          <w:noProof/>
        </w:rPr>
        <w:t xml:space="preserve"> </w:t>
      </w:r>
    </w:p>
    <w:p w14:paraId="74CBE4BA" w14:textId="6F089669" w:rsidR="00D946D5" w:rsidRDefault="00474969" w:rsidP="00474969">
      <w:pPr>
        <w:pStyle w:val="Heading2"/>
      </w:pPr>
      <w:bookmarkStart w:id="12" w:name="_Toc502929543"/>
      <w:r>
        <w:t>NOC Implementing</w:t>
      </w:r>
      <w:bookmarkEnd w:id="12"/>
    </w:p>
    <w:p w14:paraId="377F1F26" w14:textId="48749C06" w:rsidR="00474969" w:rsidRDefault="00474969" w:rsidP="00474969">
      <w:r>
        <w:t xml:space="preserve">NOC Level 3 implements the queue trees are </w:t>
      </w:r>
      <w:proofErr w:type="spellStart"/>
      <w:r>
        <w:t>are</w:t>
      </w:r>
      <w:proofErr w:type="spellEnd"/>
      <w:r>
        <w:t xml:space="preserve"> responsible for updating</w:t>
      </w:r>
      <w:r w:rsidR="00495D6E">
        <w:t xml:space="preserve"> this portion of the workflow. </w:t>
      </w:r>
    </w:p>
    <w:p w14:paraId="3C927B3B" w14:textId="72D448B4" w:rsidR="00495D6E" w:rsidRDefault="00495D6E" w:rsidP="00474969">
      <w:r w:rsidRPr="00495D6E">
        <w:rPr>
          <w:b/>
        </w:rPr>
        <w:t xml:space="preserve">NOC </w:t>
      </w:r>
      <w:proofErr w:type="spellStart"/>
      <w:r w:rsidRPr="00495D6E">
        <w:rPr>
          <w:b/>
        </w:rPr>
        <w:t>Impletement</w:t>
      </w:r>
      <w:proofErr w:type="spellEnd"/>
      <w:r w:rsidRPr="00495D6E">
        <w:rPr>
          <w:b/>
        </w:rPr>
        <w:t xml:space="preserve"> </w:t>
      </w:r>
      <w:proofErr w:type="gramStart"/>
      <w:r w:rsidRPr="00495D6E">
        <w:rPr>
          <w:b/>
        </w:rPr>
        <w:t>By</w:t>
      </w:r>
      <w:proofErr w:type="gramEnd"/>
      <w:r w:rsidRPr="00495D6E">
        <w:rPr>
          <w:b/>
        </w:rPr>
        <w:t>:</w:t>
      </w:r>
      <w:r>
        <w:t xml:space="preserve"> Is the name of the person who updated the queue trees.</w:t>
      </w:r>
    </w:p>
    <w:p w14:paraId="54F61F0B" w14:textId="1CD268C1" w:rsidR="00495D6E" w:rsidRDefault="00495D6E" w:rsidP="00474969">
      <w:r w:rsidRPr="00495D6E">
        <w:rPr>
          <w:b/>
        </w:rPr>
        <w:t>NOC Date Implemented:</w:t>
      </w:r>
      <w:r>
        <w:t xml:space="preserve"> Reflects the date the updated were performed to the queue trees. </w:t>
      </w:r>
    </w:p>
    <w:p w14:paraId="4F0964BE" w14:textId="624C4873" w:rsidR="00495D6E" w:rsidRDefault="00495D6E" w:rsidP="00474969">
      <w:r w:rsidRPr="00495D6E">
        <w:rPr>
          <w:b/>
        </w:rPr>
        <w:t>NOC Implementation Notes:</w:t>
      </w:r>
      <w:r>
        <w:t xml:space="preserve"> Is an area that any additional information can be recorded. </w:t>
      </w:r>
    </w:p>
    <w:p w14:paraId="23843EF8" w14:textId="40AD0E99" w:rsidR="00495D6E" w:rsidRDefault="00495D6E" w:rsidP="00474969">
      <w:r w:rsidRPr="00495D6E">
        <w:rPr>
          <w:b/>
        </w:rPr>
        <w:t>Queue Tree Type:</w:t>
      </w:r>
      <w:r>
        <w:t xml:space="preserve"> Set this field to queue tree standard if the change is less than 1G; set to queue tree light if the change is over 1G. </w:t>
      </w:r>
    </w:p>
    <w:p w14:paraId="1E128A09" w14:textId="16EAB5F0" w:rsidR="00474969" w:rsidRPr="00474969" w:rsidRDefault="00474969" w:rsidP="00474969">
      <w:r>
        <w:rPr>
          <w:noProof/>
        </w:rPr>
        <w:drawing>
          <wp:inline distT="0" distB="0" distL="0" distR="0" wp14:anchorId="45528656" wp14:editId="53DB19D9">
            <wp:extent cx="5943600" cy="98679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86790"/>
                    </a:xfrm>
                    <a:prstGeom prst="rect">
                      <a:avLst/>
                    </a:prstGeom>
                  </pic:spPr>
                </pic:pic>
              </a:graphicData>
            </a:graphic>
          </wp:inline>
        </w:drawing>
      </w:r>
    </w:p>
    <w:p w14:paraId="59534419" w14:textId="68C6983C" w:rsidR="000B2831" w:rsidRDefault="00495D6E" w:rsidP="00E7241F">
      <w:r>
        <w:t>Save the information this will trigger the last step in the BW Change process.</w:t>
      </w:r>
    </w:p>
    <w:p w14:paraId="7BA76D15" w14:textId="10B7E006" w:rsidR="00495D6E" w:rsidRDefault="00495D6E" w:rsidP="00495D6E">
      <w:pPr>
        <w:pStyle w:val="Heading2"/>
      </w:pPr>
      <w:bookmarkStart w:id="13" w:name="_Toc502929544"/>
      <w:r>
        <w:t>Complete</w:t>
      </w:r>
      <w:bookmarkEnd w:id="13"/>
    </w:p>
    <w:p w14:paraId="7919F5FB" w14:textId="102E6087" w:rsidR="00495D6E" w:rsidRDefault="00F176D6" w:rsidP="00495D6E">
      <w:r>
        <w:t xml:space="preserve">To complete the BW Change process there are a few steps outside of Dynamics 365 that need to be completed.  When each of those steps have been achieved then mark the task as completed.  When all have been completed the process is considered fully completed.  </w:t>
      </w:r>
    </w:p>
    <w:p w14:paraId="4DCC7BDC" w14:textId="7BF12BF8" w:rsidR="00F176D6" w:rsidRPr="00495D6E" w:rsidRDefault="00F176D6" w:rsidP="00495D6E">
      <w:r>
        <w:rPr>
          <w:noProof/>
        </w:rPr>
        <w:drawing>
          <wp:inline distT="0" distB="0" distL="0" distR="0" wp14:anchorId="6E30C253" wp14:editId="331706E0">
            <wp:extent cx="5943600" cy="6546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4685"/>
                    </a:xfrm>
                    <a:prstGeom prst="rect">
                      <a:avLst/>
                    </a:prstGeom>
                  </pic:spPr>
                </pic:pic>
              </a:graphicData>
            </a:graphic>
          </wp:inline>
        </w:drawing>
      </w:r>
    </w:p>
    <w:p w14:paraId="25CB163B" w14:textId="3ADB0E78" w:rsidR="00495D6E" w:rsidRDefault="00F176D6" w:rsidP="00E7241F">
      <w:r>
        <w:t xml:space="preserve">To close out the form go to the menu under the purple ribbon and choose </w:t>
      </w:r>
      <w:proofErr w:type="gramStart"/>
      <w:r>
        <w:t>deactivate</w:t>
      </w:r>
      <w:proofErr w:type="gramEnd"/>
      <w:r>
        <w:t xml:space="preserve">.  </w:t>
      </w:r>
    </w:p>
    <w:p w14:paraId="2F42B328" w14:textId="18927231" w:rsidR="00495D6E" w:rsidRDefault="00F176D6" w:rsidP="00E7241F">
      <w:r>
        <w:rPr>
          <w:noProof/>
        </w:rPr>
        <w:lastRenderedPageBreak/>
        <mc:AlternateContent>
          <mc:Choice Requires="wps">
            <w:drawing>
              <wp:anchor distT="0" distB="0" distL="114300" distR="114300" simplePos="0" relativeHeight="251677696" behindDoc="0" locked="0" layoutInCell="1" allowOverlap="1" wp14:anchorId="6A268567" wp14:editId="35EA01CA">
                <wp:simplePos x="0" y="0"/>
                <wp:positionH relativeFrom="column">
                  <wp:posOffset>1169096</wp:posOffset>
                </wp:positionH>
                <wp:positionV relativeFrom="paragraph">
                  <wp:posOffset>37274</wp:posOffset>
                </wp:positionV>
                <wp:extent cx="400833" cy="154487"/>
                <wp:effectExtent l="0" t="0" r="18415" b="17145"/>
                <wp:wrapNone/>
                <wp:docPr id="26" name="Rectangle 26"/>
                <wp:cNvGraphicFramePr/>
                <a:graphic xmlns:a="http://schemas.openxmlformats.org/drawingml/2006/main">
                  <a:graphicData uri="http://schemas.microsoft.com/office/word/2010/wordprocessingShape">
                    <wps:wsp>
                      <wps:cNvSpPr/>
                      <wps:spPr>
                        <a:xfrm>
                          <a:off x="0" y="0"/>
                          <a:ext cx="400833" cy="15448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F61A9F" id="Rectangle 26" o:spid="_x0000_s1026" style="position:absolute;margin-left:92.05pt;margin-top:2.95pt;width:31.55pt;height:12.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" filled="f" strokecolor="red" strokeweight="2pt"/>
            </w:pict>
          </mc:Fallback>
        </mc:AlternateContent>
      </w:r>
      <w:r>
        <w:rPr>
          <w:noProof/>
        </w:rPr>
        <w:drawing>
          <wp:inline distT="0" distB="0" distL="0" distR="0" wp14:anchorId="43CD1E21" wp14:editId="76D73E1A">
            <wp:extent cx="5943600" cy="28625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62580"/>
                    </a:xfrm>
                    <a:prstGeom prst="rect">
                      <a:avLst/>
                    </a:prstGeom>
                  </pic:spPr>
                </pic:pic>
              </a:graphicData>
            </a:graphic>
          </wp:inline>
        </w:drawing>
      </w:r>
    </w:p>
    <w:p w14:paraId="4533847D" w14:textId="62862B51" w:rsidR="00F176D6" w:rsidRDefault="00F176D6" w:rsidP="00E7241F"/>
    <w:p w14:paraId="5038A45B" w14:textId="5150EE23" w:rsidR="00F176D6" w:rsidRDefault="00F176D6" w:rsidP="00E7241F">
      <w:r>
        <w:t xml:space="preserve">A popup will appear to confirm the deactivation as either complete or canceled.  If all steps were fully completed choose complete; if for any reason the circuit was not implemented choose </w:t>
      </w:r>
      <w:proofErr w:type="gramStart"/>
      <w:r>
        <w:t>cancel</w:t>
      </w:r>
      <w:proofErr w:type="gramEnd"/>
      <w:r>
        <w:t xml:space="preserve"> and then hit the deactivate button at the bottom of the popup.  </w:t>
      </w:r>
    </w:p>
    <w:p w14:paraId="66FDE644" w14:textId="247D9F64" w:rsidR="008C5EA9" w:rsidRDefault="00F176D6" w:rsidP="0020387E">
      <w:pPr>
        <w:pStyle w:val="Heading1"/>
      </w:pPr>
      <w:bookmarkStart w:id="14" w:name="_Toc502929545"/>
      <w:r>
        <w:t>I</w:t>
      </w:r>
      <w:r w:rsidR="00656898">
        <w:t>ssue Handling</w:t>
      </w:r>
      <w:bookmarkEnd w:id="14"/>
    </w:p>
    <w:p w14:paraId="35779E3D" w14:textId="5ECF57CB" w:rsidR="008C5EA9" w:rsidRDefault="00656898" w:rsidP="00932E03">
      <w:r>
        <w:t>For issue</w:t>
      </w:r>
      <w:r w:rsidR="005B26A2">
        <w:t>s that may arise submit a</w:t>
      </w:r>
      <w:r>
        <w:t xml:space="preserve"> MIS ticket for the System Integration team to investigate the is</w:t>
      </w:r>
      <w:r w:rsidR="008D13C1">
        <w:t>sue; below is the link to the ticketing system.</w:t>
      </w:r>
      <w:r>
        <w:t xml:space="preserve"> </w:t>
      </w:r>
    </w:p>
    <w:p w14:paraId="58AE96CE" w14:textId="5063CA6B" w:rsidR="00E92E71" w:rsidRDefault="004433F6" w:rsidP="00932E03">
      <w:hyperlink r:id="rId24" w:anchor="LoginPagePlace:LOGOUT" w:history="1">
        <w:r w:rsidR="00E92E71" w:rsidRPr="00D91637">
          <w:rPr>
            <w:rStyle w:val="Hyperlink"/>
          </w:rPr>
          <w:t>https://cwise.shout.net/v4_6_release/services/system_io/customerportal/portal.html?company=sgt&amp;locale=en#LoginPagePlace:LOGOUT</w:t>
        </w:r>
      </w:hyperlink>
    </w:p>
    <w:p w14:paraId="3CBB2F8E" w14:textId="77777777" w:rsidR="00E92E71" w:rsidRDefault="00E92E71" w:rsidP="00932E03"/>
    <w:p w14:paraId="48FE5457" w14:textId="77777777" w:rsidR="008C5EA9" w:rsidRDefault="008C5EA9" w:rsidP="00932E03"/>
    <w:p w14:paraId="75F9EBF6" w14:textId="77777777" w:rsidR="00FB15C4" w:rsidRPr="00932E03" w:rsidRDefault="00FB15C4" w:rsidP="00932E03"/>
    <w:sectPr w:rsidR="00FB15C4" w:rsidRPr="00932E03" w:rsidSect="000F2A08">
      <w:headerReference w:type="even" r:id="rId25"/>
      <w:headerReference w:type="default" r:id="rId26"/>
      <w:footerReference w:type="even" r:id="rId27"/>
      <w:footerReference w:type="default" r:id="rId28"/>
      <w:pgSz w:w="12240" w:h="15840"/>
      <w:pgMar w:top="1440" w:right="1440" w:bottom="1440" w:left="1440" w:header="720" w:footer="720" w:gutter="0"/>
      <w:pgBorders w:offsetFrom="page">
        <w:top w:val="single" w:sz="6" w:space="31" w:color="auto" w:shadow="1"/>
        <w:left w:val="single" w:sz="6" w:space="31" w:color="auto" w:shadow="1"/>
        <w:bottom w:val="single" w:sz="6" w:space="31" w:color="auto" w:shadow="1"/>
        <w:right w:val="single" w:sz="6" w:space="31"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F31676" w14:textId="77777777" w:rsidR="004433F6" w:rsidRDefault="004433F6" w:rsidP="001916D3">
      <w:pPr>
        <w:spacing w:after="0" w:line="240" w:lineRule="auto"/>
      </w:pPr>
      <w:r>
        <w:separator/>
      </w:r>
    </w:p>
  </w:endnote>
  <w:endnote w:type="continuationSeparator" w:id="0">
    <w:p w14:paraId="27C3CAE2" w14:textId="77777777" w:rsidR="004433F6" w:rsidRDefault="004433F6" w:rsidP="00191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utura Std Book">
    <w:altName w:val="Gadugi"/>
    <w:panose1 w:val="00000000000000000000"/>
    <w:charset w:val="00"/>
    <w:family w:val="swiss"/>
    <w:notTrueType/>
    <w:pitch w:val="variable"/>
    <w:sig w:usb0="800000AF" w:usb1="4000204A" w:usb2="00000000" w:usb3="00000000" w:csb0="00000001" w:csb1="00000000"/>
  </w:font>
  <w:font w:name="Futura Md BT">
    <w:altName w:val="Segoe UI Semibold"/>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8" w:space="0" w:color="92499E"/>
      </w:tblBorders>
      <w:tblCellMar>
        <w:top w:w="72" w:type="dxa"/>
        <w:left w:w="115" w:type="dxa"/>
        <w:bottom w:w="72" w:type="dxa"/>
        <w:right w:w="115" w:type="dxa"/>
      </w:tblCellMar>
      <w:tblLook w:val="04A0" w:firstRow="1" w:lastRow="0" w:firstColumn="1" w:lastColumn="0" w:noHBand="0" w:noVBand="1"/>
    </w:tblPr>
    <w:tblGrid>
      <w:gridCol w:w="936"/>
      <w:gridCol w:w="8424"/>
    </w:tblGrid>
    <w:tr w:rsidR="005C1D5C" w14:paraId="6F688906" w14:textId="77777777" w:rsidTr="003050C2">
      <w:tc>
        <w:tcPr>
          <w:tcW w:w="500" w:type="pct"/>
          <w:shd w:val="clear" w:color="auto" w:fill="92499E"/>
        </w:tcPr>
        <w:p w14:paraId="57A35F92" w14:textId="699E77AA" w:rsidR="005C1D5C" w:rsidRDefault="005C1D5C">
          <w:pPr>
            <w:pStyle w:val="Footer"/>
            <w:jc w:val="right"/>
            <w:rPr>
              <w:b/>
              <w:bCs/>
              <w:color w:val="FFFFFF" w:themeColor="background1"/>
            </w:rPr>
          </w:pPr>
          <w:r>
            <w:fldChar w:fldCharType="begin"/>
          </w:r>
          <w:r>
            <w:instrText xml:space="preserve"> PAGE   \* MERGEFORMAT </w:instrText>
          </w:r>
          <w:r>
            <w:fldChar w:fldCharType="separate"/>
          </w:r>
          <w:r w:rsidR="00AF5D99" w:rsidRPr="00AF5D99">
            <w:rPr>
              <w:noProof/>
              <w:color w:val="FFFFFF" w:themeColor="background1"/>
            </w:rPr>
            <w:t>8</w:t>
          </w:r>
          <w:r>
            <w:rPr>
              <w:noProof/>
              <w:color w:val="FFFFFF" w:themeColor="background1"/>
            </w:rPr>
            <w:fldChar w:fldCharType="end"/>
          </w:r>
        </w:p>
      </w:tc>
      <w:tc>
        <w:tcPr>
          <w:tcW w:w="4500" w:type="pct"/>
        </w:tcPr>
        <w:p w14:paraId="319655DB" w14:textId="60AD66F4" w:rsidR="005C1D5C" w:rsidRDefault="004E4550" w:rsidP="00A133A9">
          <w:pPr>
            <w:pStyle w:val="Footer"/>
          </w:pPr>
          <w:fldSimple w:instr=" STYLEREF  &quot;Title&quot;  ">
            <w:r w:rsidR="00AF5D99">
              <w:rPr>
                <w:noProof/>
              </w:rPr>
              <w:t>Dynamics 365- Bandwidth Change</w:t>
            </w:r>
          </w:fldSimple>
          <w:r w:rsidR="005C1D5C">
            <w:t xml:space="preserve"> | </w:t>
          </w:r>
          <w:r w:rsidR="005C1D5C" w:rsidRPr="00F3590B">
            <w:t>Pavlov Media, Inc.</w:t>
          </w:r>
        </w:p>
      </w:tc>
    </w:tr>
  </w:tbl>
  <w:p w14:paraId="185D9C8D" w14:textId="77777777" w:rsidR="005C1D5C" w:rsidRDefault="005C1D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8" w:space="0" w:color="92499E"/>
      </w:tblBorders>
      <w:tblCellMar>
        <w:top w:w="72" w:type="dxa"/>
        <w:left w:w="115" w:type="dxa"/>
        <w:bottom w:w="72" w:type="dxa"/>
        <w:right w:w="115" w:type="dxa"/>
      </w:tblCellMar>
      <w:tblLook w:val="04A0" w:firstRow="1" w:lastRow="0" w:firstColumn="1" w:lastColumn="0" w:noHBand="0" w:noVBand="1"/>
    </w:tblPr>
    <w:tblGrid>
      <w:gridCol w:w="8424"/>
      <w:gridCol w:w="936"/>
    </w:tblGrid>
    <w:tr w:rsidR="005C1D5C" w14:paraId="64E764D8" w14:textId="77777777" w:rsidTr="003050C2">
      <w:tc>
        <w:tcPr>
          <w:tcW w:w="4500" w:type="pct"/>
        </w:tcPr>
        <w:p w14:paraId="1C927057" w14:textId="4DFD39AE" w:rsidR="005C1D5C" w:rsidRPr="00F3590B" w:rsidRDefault="005C1D5C" w:rsidP="00A133A9">
          <w:pPr>
            <w:pStyle w:val="Footer"/>
            <w:jc w:val="right"/>
          </w:pPr>
          <w:r w:rsidRPr="00F3590B">
            <w:t xml:space="preserve">Pavlov Media, Inc. | </w:t>
          </w:r>
          <w:fldSimple w:instr=" STYLEREF  &quot;Title&quot;  ">
            <w:r w:rsidR="00AF5D99">
              <w:rPr>
                <w:noProof/>
              </w:rPr>
              <w:t>Dynamics 365- Bandwidth Change</w:t>
            </w:r>
          </w:fldSimple>
        </w:p>
      </w:tc>
      <w:tc>
        <w:tcPr>
          <w:tcW w:w="500" w:type="pct"/>
          <w:shd w:val="clear" w:color="auto" w:fill="92499E"/>
        </w:tcPr>
        <w:p w14:paraId="38EC8642" w14:textId="7405ACE0" w:rsidR="005C1D5C" w:rsidRDefault="005C1D5C">
          <w:pPr>
            <w:pStyle w:val="Header"/>
            <w:rPr>
              <w:color w:val="FFFFFF" w:themeColor="background1"/>
            </w:rPr>
          </w:pPr>
          <w:r>
            <w:fldChar w:fldCharType="begin"/>
          </w:r>
          <w:r>
            <w:instrText xml:space="preserve"> PAGE   \* MERGEFORMAT </w:instrText>
          </w:r>
          <w:r>
            <w:fldChar w:fldCharType="separate"/>
          </w:r>
          <w:r w:rsidR="00AF5D99" w:rsidRPr="00AF5D99">
            <w:rPr>
              <w:noProof/>
              <w:color w:val="FFFFFF" w:themeColor="background1"/>
            </w:rPr>
            <w:t>7</w:t>
          </w:r>
          <w:r>
            <w:rPr>
              <w:noProof/>
              <w:color w:val="FFFFFF" w:themeColor="background1"/>
            </w:rPr>
            <w:fldChar w:fldCharType="end"/>
          </w:r>
        </w:p>
      </w:tc>
    </w:tr>
  </w:tbl>
  <w:p w14:paraId="1C14AEA1" w14:textId="77777777" w:rsidR="005C1D5C" w:rsidRDefault="005C1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574E2" w14:textId="77777777" w:rsidR="004433F6" w:rsidRDefault="004433F6" w:rsidP="001916D3">
      <w:pPr>
        <w:spacing w:after="0" w:line="240" w:lineRule="auto"/>
      </w:pPr>
      <w:r>
        <w:separator/>
      </w:r>
    </w:p>
  </w:footnote>
  <w:footnote w:type="continuationSeparator" w:id="0">
    <w:p w14:paraId="0B1E4B4E" w14:textId="77777777" w:rsidR="004433F6" w:rsidRDefault="004433F6" w:rsidP="001916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8F44" w14:textId="77777777" w:rsidR="005C1D5C" w:rsidRDefault="005C1D5C" w:rsidP="003050C2">
    <w:pPr>
      <w:pStyle w:val="Header"/>
      <w:pBdr>
        <w:bottom w:val="single" w:sz="8" w:space="1" w:color="92499E"/>
      </w:pBdr>
    </w:pPr>
    <w:r>
      <w:rPr>
        <w:noProof/>
      </w:rPr>
      <w:drawing>
        <wp:inline distT="0" distB="0" distL="0" distR="0" wp14:anchorId="2FD62E03" wp14:editId="46AFF332">
          <wp:extent cx="915976" cy="640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lov Logo.jpg"/>
                  <pic:cNvPicPr/>
                </pic:nvPicPr>
                <pic:blipFill>
                  <a:blip r:embed="rId1">
                    <a:extLst>
                      <a:ext uri="{28A0092B-C50C-407E-A947-70E740481C1C}">
                        <a14:useLocalDpi xmlns:a14="http://schemas.microsoft.com/office/drawing/2010/main" val="0"/>
                      </a:ext>
                    </a:extLst>
                  </a:blip>
                  <a:stretch>
                    <a:fillRect/>
                  </a:stretch>
                </pic:blipFill>
                <pic:spPr>
                  <a:xfrm>
                    <a:off x="0" y="0"/>
                    <a:ext cx="915976" cy="640080"/>
                  </a:xfrm>
                  <a:prstGeom prst="rect">
                    <a:avLst/>
                  </a:prstGeom>
                </pic:spPr>
              </pic:pic>
            </a:graphicData>
          </a:graphic>
        </wp:inline>
      </w:drawing>
    </w:r>
    <w:r w:rsidRPr="00BB6122">
      <w:t xml:space="preserve"> </w:t>
    </w:r>
    <w:r>
      <w:tab/>
    </w:r>
    <w:r w:rsidRPr="00BB6122">
      <w:t>Company Confidential</w:t>
    </w:r>
    <w:r>
      <w:t>—</w:t>
    </w:r>
    <w:r w:rsidRPr="00F3590B">
      <w:t xml:space="preserve"> </w:t>
    </w:r>
    <w:r>
      <w:t>For Internal Use Only</w:t>
    </w:r>
    <w:r>
      <w:tab/>
    </w:r>
    <w:r w:rsidRPr="00BB6122">
      <w:t>Training Document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92885" w14:textId="77777777" w:rsidR="005C1D5C" w:rsidRPr="00BB6122" w:rsidRDefault="005C1D5C" w:rsidP="003050C2">
    <w:pPr>
      <w:pStyle w:val="Header"/>
      <w:pBdr>
        <w:bottom w:val="single" w:sz="8" w:space="1" w:color="92499E"/>
      </w:pBdr>
    </w:pPr>
    <w:r w:rsidRPr="00BB6122">
      <w:t>Training Document</w:t>
    </w:r>
    <w:r w:rsidRPr="00BB6122">
      <w:tab/>
      <w:t>Company Confidential</w:t>
    </w:r>
    <w:r>
      <w:t>—For Internal Use Only</w:t>
    </w:r>
    <w:r w:rsidRPr="00BB6122">
      <w:tab/>
    </w:r>
    <w:r w:rsidRPr="00BB6122">
      <w:rPr>
        <w:noProof/>
      </w:rPr>
      <w:drawing>
        <wp:inline distT="0" distB="0" distL="0" distR="0" wp14:anchorId="6711914A" wp14:editId="27FFB2B4">
          <wp:extent cx="915976" cy="64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vlov Logo.jpg"/>
                  <pic:cNvPicPr/>
                </pic:nvPicPr>
                <pic:blipFill>
                  <a:blip r:embed="rId1">
                    <a:extLst>
                      <a:ext uri="{28A0092B-C50C-407E-A947-70E740481C1C}">
                        <a14:useLocalDpi xmlns:a14="http://schemas.microsoft.com/office/drawing/2010/main" val="0"/>
                      </a:ext>
                    </a:extLst>
                  </a:blip>
                  <a:stretch>
                    <a:fillRect/>
                  </a:stretch>
                </pic:blipFill>
                <pic:spPr>
                  <a:xfrm>
                    <a:off x="0" y="0"/>
                    <a:ext cx="915976" cy="6400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75523"/>
    <w:multiLevelType w:val="hybridMultilevel"/>
    <w:tmpl w:val="85DEF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842F1"/>
    <w:multiLevelType w:val="hybridMultilevel"/>
    <w:tmpl w:val="D930A74A"/>
    <w:lvl w:ilvl="0" w:tplc="80BE91C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80A6C"/>
    <w:multiLevelType w:val="hybridMultilevel"/>
    <w:tmpl w:val="C72C64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70196A"/>
    <w:multiLevelType w:val="hybridMultilevel"/>
    <w:tmpl w:val="972E35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35FF7"/>
    <w:multiLevelType w:val="hybridMultilevel"/>
    <w:tmpl w:val="30628A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00623"/>
    <w:multiLevelType w:val="hybridMultilevel"/>
    <w:tmpl w:val="5FD61CE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4B0209"/>
    <w:multiLevelType w:val="hybridMultilevel"/>
    <w:tmpl w:val="895CF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55AB3"/>
    <w:multiLevelType w:val="hybridMultilevel"/>
    <w:tmpl w:val="0E74C364"/>
    <w:lvl w:ilvl="0" w:tplc="C3FC5486">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59755E"/>
    <w:multiLevelType w:val="multilevel"/>
    <w:tmpl w:val="BAD8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281ED5"/>
    <w:multiLevelType w:val="hybridMultilevel"/>
    <w:tmpl w:val="22E05A78"/>
    <w:lvl w:ilvl="0" w:tplc="80BE91C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06714"/>
    <w:multiLevelType w:val="multilevel"/>
    <w:tmpl w:val="89588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2A4FD9"/>
    <w:multiLevelType w:val="multilevel"/>
    <w:tmpl w:val="EF12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494FDD"/>
    <w:multiLevelType w:val="hybridMultilevel"/>
    <w:tmpl w:val="301E4FA4"/>
    <w:lvl w:ilvl="0" w:tplc="AD041C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0F1061"/>
    <w:multiLevelType w:val="hybridMultilevel"/>
    <w:tmpl w:val="0016C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CC3458"/>
    <w:multiLevelType w:val="multilevel"/>
    <w:tmpl w:val="ACCCB5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8D0805"/>
    <w:multiLevelType w:val="hybridMultilevel"/>
    <w:tmpl w:val="251C2F38"/>
    <w:lvl w:ilvl="0" w:tplc="D942453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8622AC"/>
    <w:multiLevelType w:val="multilevel"/>
    <w:tmpl w:val="D390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6213DA"/>
    <w:multiLevelType w:val="hybridMultilevel"/>
    <w:tmpl w:val="2A6A8310"/>
    <w:lvl w:ilvl="0" w:tplc="E32226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CD1DFE"/>
    <w:multiLevelType w:val="hybridMultilevel"/>
    <w:tmpl w:val="054E0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BA6014"/>
    <w:multiLevelType w:val="multilevel"/>
    <w:tmpl w:val="314E0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5C1896"/>
    <w:multiLevelType w:val="hybridMultilevel"/>
    <w:tmpl w:val="D66C67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0BB42CE"/>
    <w:multiLevelType w:val="hybridMultilevel"/>
    <w:tmpl w:val="411A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8A087E"/>
    <w:multiLevelType w:val="hybridMultilevel"/>
    <w:tmpl w:val="0F92AF60"/>
    <w:lvl w:ilvl="0" w:tplc="AD041C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811B01"/>
    <w:multiLevelType w:val="multilevel"/>
    <w:tmpl w:val="352C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64759F"/>
    <w:multiLevelType w:val="hybridMultilevel"/>
    <w:tmpl w:val="8B7C7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4F6157"/>
    <w:multiLevelType w:val="multilevel"/>
    <w:tmpl w:val="290C2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3C620A"/>
    <w:multiLevelType w:val="hybridMultilevel"/>
    <w:tmpl w:val="B9462E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A49045F"/>
    <w:multiLevelType w:val="hybridMultilevel"/>
    <w:tmpl w:val="C136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2D2CAC"/>
    <w:multiLevelType w:val="multilevel"/>
    <w:tmpl w:val="F6E0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5D4D05"/>
    <w:multiLevelType w:val="hybridMultilevel"/>
    <w:tmpl w:val="EB1C58B4"/>
    <w:lvl w:ilvl="0" w:tplc="8648E876">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7525F5"/>
    <w:multiLevelType w:val="hybridMultilevel"/>
    <w:tmpl w:val="BCD600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D194D87"/>
    <w:multiLevelType w:val="hybridMultilevel"/>
    <w:tmpl w:val="EE5844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A5699C"/>
    <w:multiLevelType w:val="hybridMultilevel"/>
    <w:tmpl w:val="D750AFA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34386B"/>
    <w:multiLevelType w:val="hybridMultilevel"/>
    <w:tmpl w:val="62F4A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C00BD0"/>
    <w:multiLevelType w:val="hybridMultilevel"/>
    <w:tmpl w:val="B5169960"/>
    <w:lvl w:ilvl="0" w:tplc="D10065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DF2225"/>
    <w:multiLevelType w:val="hybridMultilevel"/>
    <w:tmpl w:val="26F03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D16F5B"/>
    <w:multiLevelType w:val="multilevel"/>
    <w:tmpl w:val="9DF65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284D86"/>
    <w:multiLevelType w:val="hybridMultilevel"/>
    <w:tmpl w:val="C72C64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234CAA"/>
    <w:multiLevelType w:val="hybridMultilevel"/>
    <w:tmpl w:val="AD449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95746E"/>
    <w:multiLevelType w:val="multilevel"/>
    <w:tmpl w:val="D868A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F26F74"/>
    <w:multiLevelType w:val="multilevel"/>
    <w:tmpl w:val="F86E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C064BE"/>
    <w:multiLevelType w:val="hybridMultilevel"/>
    <w:tmpl w:val="EB34B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C241C7"/>
    <w:multiLevelType w:val="hybridMultilevel"/>
    <w:tmpl w:val="44F83F18"/>
    <w:lvl w:ilvl="0" w:tplc="FB6E6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9970D8"/>
    <w:multiLevelType w:val="multilevel"/>
    <w:tmpl w:val="9D3A51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786D80"/>
    <w:multiLevelType w:val="hybridMultilevel"/>
    <w:tmpl w:val="0E74C364"/>
    <w:lvl w:ilvl="0" w:tplc="C3FC5486">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CDA7F01"/>
    <w:multiLevelType w:val="hybridMultilevel"/>
    <w:tmpl w:val="57F6E350"/>
    <w:lvl w:ilvl="0" w:tplc="C69268E0">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
  </w:num>
  <w:num w:numId="3">
    <w:abstractNumId w:val="37"/>
  </w:num>
  <w:num w:numId="4">
    <w:abstractNumId w:val="2"/>
  </w:num>
  <w:num w:numId="5">
    <w:abstractNumId w:val="5"/>
  </w:num>
  <w:num w:numId="6">
    <w:abstractNumId w:val="13"/>
  </w:num>
  <w:num w:numId="7">
    <w:abstractNumId w:val="33"/>
  </w:num>
  <w:num w:numId="8">
    <w:abstractNumId w:val="38"/>
  </w:num>
  <w:num w:numId="9">
    <w:abstractNumId w:val="20"/>
  </w:num>
  <w:num w:numId="10">
    <w:abstractNumId w:val="30"/>
  </w:num>
  <w:num w:numId="11">
    <w:abstractNumId w:val="6"/>
  </w:num>
  <w:num w:numId="12">
    <w:abstractNumId w:val="21"/>
  </w:num>
  <w:num w:numId="13">
    <w:abstractNumId w:val="44"/>
  </w:num>
  <w:num w:numId="14">
    <w:abstractNumId w:val="7"/>
  </w:num>
  <w:num w:numId="15">
    <w:abstractNumId w:val="34"/>
  </w:num>
  <w:num w:numId="16">
    <w:abstractNumId w:val="29"/>
  </w:num>
  <w:num w:numId="17">
    <w:abstractNumId w:val="12"/>
  </w:num>
  <w:num w:numId="18">
    <w:abstractNumId w:val="22"/>
  </w:num>
  <w:num w:numId="19">
    <w:abstractNumId w:val="45"/>
  </w:num>
  <w:num w:numId="20">
    <w:abstractNumId w:val="9"/>
  </w:num>
  <w:num w:numId="21">
    <w:abstractNumId w:val="1"/>
  </w:num>
  <w:num w:numId="22">
    <w:abstractNumId w:val="42"/>
  </w:num>
  <w:num w:numId="23">
    <w:abstractNumId w:val="15"/>
  </w:num>
  <w:num w:numId="24">
    <w:abstractNumId w:val="15"/>
    <w:lvlOverride w:ilvl="0">
      <w:startOverride w:val="1"/>
    </w:lvlOverride>
  </w:num>
  <w:num w:numId="25">
    <w:abstractNumId w:val="41"/>
  </w:num>
  <w:num w:numId="26">
    <w:abstractNumId w:val="0"/>
  </w:num>
  <w:num w:numId="27">
    <w:abstractNumId w:val="31"/>
  </w:num>
  <w:num w:numId="28">
    <w:abstractNumId w:val="18"/>
  </w:num>
  <w:num w:numId="29">
    <w:abstractNumId w:val="4"/>
  </w:num>
  <w:num w:numId="30">
    <w:abstractNumId w:val="15"/>
    <w:lvlOverride w:ilvl="0">
      <w:startOverride w:val="1"/>
    </w:lvlOverride>
  </w:num>
  <w:num w:numId="31">
    <w:abstractNumId w:val="15"/>
  </w:num>
  <w:num w:numId="32">
    <w:abstractNumId w:val="15"/>
  </w:num>
  <w:num w:numId="33">
    <w:abstractNumId w:val="35"/>
  </w:num>
  <w:num w:numId="34">
    <w:abstractNumId w:val="26"/>
  </w:num>
  <w:num w:numId="35">
    <w:abstractNumId w:val="32"/>
  </w:num>
  <w:num w:numId="36">
    <w:abstractNumId w:val="40"/>
  </w:num>
  <w:num w:numId="37">
    <w:abstractNumId w:val="24"/>
  </w:num>
  <w:num w:numId="38">
    <w:abstractNumId w:val="17"/>
  </w:num>
  <w:num w:numId="39">
    <w:abstractNumId w:val="16"/>
  </w:num>
  <w:num w:numId="40">
    <w:abstractNumId w:val="11"/>
  </w:num>
  <w:num w:numId="41">
    <w:abstractNumId w:val="39"/>
  </w:num>
  <w:num w:numId="42">
    <w:abstractNumId w:val="23"/>
  </w:num>
  <w:num w:numId="43">
    <w:abstractNumId w:val="36"/>
  </w:num>
  <w:num w:numId="44">
    <w:abstractNumId w:val="14"/>
  </w:num>
  <w:num w:numId="45">
    <w:abstractNumId w:val="28"/>
  </w:num>
  <w:num w:numId="46">
    <w:abstractNumId w:val="25"/>
  </w:num>
  <w:num w:numId="47">
    <w:abstractNumId w:val="19"/>
  </w:num>
  <w:num w:numId="48">
    <w:abstractNumId w:val="43"/>
  </w:num>
  <w:num w:numId="49">
    <w:abstractNumId w:val="8"/>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hideSpellingErrors/>
  <w:hideGrammaticalErrors/>
  <w:proofState w:spelling="clean" w:grammar="clean"/>
  <w:attachedTemplate r:id="rId1"/>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7B3"/>
    <w:rsid w:val="00000C36"/>
    <w:rsid w:val="000011FD"/>
    <w:rsid w:val="0000141D"/>
    <w:rsid w:val="000014CB"/>
    <w:rsid w:val="000041F8"/>
    <w:rsid w:val="00007B96"/>
    <w:rsid w:val="00007E11"/>
    <w:rsid w:val="00011D96"/>
    <w:rsid w:val="0001223A"/>
    <w:rsid w:val="00020E5D"/>
    <w:rsid w:val="000227F2"/>
    <w:rsid w:val="000242CE"/>
    <w:rsid w:val="0002517D"/>
    <w:rsid w:val="0003334C"/>
    <w:rsid w:val="000335B7"/>
    <w:rsid w:val="00033912"/>
    <w:rsid w:val="000352E6"/>
    <w:rsid w:val="00036C5F"/>
    <w:rsid w:val="00041F08"/>
    <w:rsid w:val="0004412A"/>
    <w:rsid w:val="00045B61"/>
    <w:rsid w:val="000503BF"/>
    <w:rsid w:val="00050500"/>
    <w:rsid w:val="00052985"/>
    <w:rsid w:val="00053F17"/>
    <w:rsid w:val="00054105"/>
    <w:rsid w:val="00054704"/>
    <w:rsid w:val="00054DCF"/>
    <w:rsid w:val="0005580E"/>
    <w:rsid w:val="00057E12"/>
    <w:rsid w:val="00063F62"/>
    <w:rsid w:val="00065FF8"/>
    <w:rsid w:val="000713F6"/>
    <w:rsid w:val="00073B93"/>
    <w:rsid w:val="000801DD"/>
    <w:rsid w:val="000815EC"/>
    <w:rsid w:val="00083E15"/>
    <w:rsid w:val="00084F31"/>
    <w:rsid w:val="0008607D"/>
    <w:rsid w:val="000866E7"/>
    <w:rsid w:val="00091730"/>
    <w:rsid w:val="00095E2D"/>
    <w:rsid w:val="00096F3A"/>
    <w:rsid w:val="0009706A"/>
    <w:rsid w:val="00097689"/>
    <w:rsid w:val="00097D67"/>
    <w:rsid w:val="000A398A"/>
    <w:rsid w:val="000A407F"/>
    <w:rsid w:val="000A4414"/>
    <w:rsid w:val="000A5156"/>
    <w:rsid w:val="000B24D9"/>
    <w:rsid w:val="000B2831"/>
    <w:rsid w:val="000B293F"/>
    <w:rsid w:val="000C2676"/>
    <w:rsid w:val="000C3B49"/>
    <w:rsid w:val="000C436A"/>
    <w:rsid w:val="000C57F6"/>
    <w:rsid w:val="000C6697"/>
    <w:rsid w:val="000D1F2F"/>
    <w:rsid w:val="000D50C3"/>
    <w:rsid w:val="000E0B6C"/>
    <w:rsid w:val="000E0BD6"/>
    <w:rsid w:val="000E1E8C"/>
    <w:rsid w:val="000E4006"/>
    <w:rsid w:val="000E7121"/>
    <w:rsid w:val="000E7B41"/>
    <w:rsid w:val="000F0567"/>
    <w:rsid w:val="000F101A"/>
    <w:rsid w:val="000F2573"/>
    <w:rsid w:val="000F28D4"/>
    <w:rsid w:val="000F2A08"/>
    <w:rsid w:val="000F5AD4"/>
    <w:rsid w:val="001004B6"/>
    <w:rsid w:val="00102979"/>
    <w:rsid w:val="00103B9E"/>
    <w:rsid w:val="00104C77"/>
    <w:rsid w:val="00110801"/>
    <w:rsid w:val="00111573"/>
    <w:rsid w:val="001215F1"/>
    <w:rsid w:val="001247CD"/>
    <w:rsid w:val="00127753"/>
    <w:rsid w:val="001315FB"/>
    <w:rsid w:val="00133E39"/>
    <w:rsid w:val="00134265"/>
    <w:rsid w:val="00136859"/>
    <w:rsid w:val="00137E66"/>
    <w:rsid w:val="0014047D"/>
    <w:rsid w:val="0014116E"/>
    <w:rsid w:val="00142883"/>
    <w:rsid w:val="0014562E"/>
    <w:rsid w:val="0015124E"/>
    <w:rsid w:val="00151734"/>
    <w:rsid w:val="00151DCC"/>
    <w:rsid w:val="0015313C"/>
    <w:rsid w:val="0015398C"/>
    <w:rsid w:val="00156724"/>
    <w:rsid w:val="00162BB6"/>
    <w:rsid w:val="00163C0A"/>
    <w:rsid w:val="00164038"/>
    <w:rsid w:val="001673EE"/>
    <w:rsid w:val="001700AE"/>
    <w:rsid w:val="00173915"/>
    <w:rsid w:val="00173DAE"/>
    <w:rsid w:val="001757A9"/>
    <w:rsid w:val="00176DB8"/>
    <w:rsid w:val="00177FF2"/>
    <w:rsid w:val="001810EF"/>
    <w:rsid w:val="00183828"/>
    <w:rsid w:val="00185A6F"/>
    <w:rsid w:val="001916D3"/>
    <w:rsid w:val="00191FE9"/>
    <w:rsid w:val="0019379D"/>
    <w:rsid w:val="001A1BCA"/>
    <w:rsid w:val="001A39F7"/>
    <w:rsid w:val="001A41A6"/>
    <w:rsid w:val="001A423F"/>
    <w:rsid w:val="001A5654"/>
    <w:rsid w:val="001A6F03"/>
    <w:rsid w:val="001A7AD2"/>
    <w:rsid w:val="001A7CA6"/>
    <w:rsid w:val="001A7F51"/>
    <w:rsid w:val="001B5988"/>
    <w:rsid w:val="001B6E48"/>
    <w:rsid w:val="001C539E"/>
    <w:rsid w:val="001C5BB8"/>
    <w:rsid w:val="001C7F11"/>
    <w:rsid w:val="001D0E39"/>
    <w:rsid w:val="001D4487"/>
    <w:rsid w:val="001D6957"/>
    <w:rsid w:val="001E0035"/>
    <w:rsid w:val="001E054E"/>
    <w:rsid w:val="001E152E"/>
    <w:rsid w:val="001E4F1D"/>
    <w:rsid w:val="001E5906"/>
    <w:rsid w:val="001E5ED8"/>
    <w:rsid w:val="001F09AE"/>
    <w:rsid w:val="001F198C"/>
    <w:rsid w:val="001F36DC"/>
    <w:rsid w:val="00202A3C"/>
    <w:rsid w:val="00202FF0"/>
    <w:rsid w:val="0020387E"/>
    <w:rsid w:val="00203F60"/>
    <w:rsid w:val="0021097D"/>
    <w:rsid w:val="00212D06"/>
    <w:rsid w:val="00213629"/>
    <w:rsid w:val="00217020"/>
    <w:rsid w:val="00222223"/>
    <w:rsid w:val="002237BE"/>
    <w:rsid w:val="002305E2"/>
    <w:rsid w:val="00232C42"/>
    <w:rsid w:val="00243FDD"/>
    <w:rsid w:val="00244E7D"/>
    <w:rsid w:val="00245245"/>
    <w:rsid w:val="002472F3"/>
    <w:rsid w:val="00250755"/>
    <w:rsid w:val="00251897"/>
    <w:rsid w:val="00256243"/>
    <w:rsid w:val="0026065D"/>
    <w:rsid w:val="002612D9"/>
    <w:rsid w:val="0026188D"/>
    <w:rsid w:val="00272CDE"/>
    <w:rsid w:val="00272D6D"/>
    <w:rsid w:val="0027681C"/>
    <w:rsid w:val="00276966"/>
    <w:rsid w:val="00276CF1"/>
    <w:rsid w:val="00276FC1"/>
    <w:rsid w:val="00277110"/>
    <w:rsid w:val="00277A8E"/>
    <w:rsid w:val="002812E1"/>
    <w:rsid w:val="002837ED"/>
    <w:rsid w:val="00283E9E"/>
    <w:rsid w:val="00284089"/>
    <w:rsid w:val="00285555"/>
    <w:rsid w:val="00285FFF"/>
    <w:rsid w:val="00291310"/>
    <w:rsid w:val="002913A3"/>
    <w:rsid w:val="002947EB"/>
    <w:rsid w:val="00294888"/>
    <w:rsid w:val="002A1B9C"/>
    <w:rsid w:val="002A37B1"/>
    <w:rsid w:val="002A59F7"/>
    <w:rsid w:val="002B392E"/>
    <w:rsid w:val="002B3FAB"/>
    <w:rsid w:val="002B7EC0"/>
    <w:rsid w:val="002C110D"/>
    <w:rsid w:val="002C3E3F"/>
    <w:rsid w:val="002C4FDE"/>
    <w:rsid w:val="002D0E1F"/>
    <w:rsid w:val="002D248E"/>
    <w:rsid w:val="002D2CFD"/>
    <w:rsid w:val="002D4382"/>
    <w:rsid w:val="002D5D6F"/>
    <w:rsid w:val="002E001A"/>
    <w:rsid w:val="002E0098"/>
    <w:rsid w:val="002E0162"/>
    <w:rsid w:val="002E1DB5"/>
    <w:rsid w:val="002E1EFE"/>
    <w:rsid w:val="002F4A59"/>
    <w:rsid w:val="002F7767"/>
    <w:rsid w:val="00302894"/>
    <w:rsid w:val="003041FB"/>
    <w:rsid w:val="003050C2"/>
    <w:rsid w:val="00307F9F"/>
    <w:rsid w:val="00313C1B"/>
    <w:rsid w:val="0031768D"/>
    <w:rsid w:val="0032266B"/>
    <w:rsid w:val="00324C4F"/>
    <w:rsid w:val="00332505"/>
    <w:rsid w:val="00333211"/>
    <w:rsid w:val="003336A5"/>
    <w:rsid w:val="0033432F"/>
    <w:rsid w:val="00336A57"/>
    <w:rsid w:val="0034248E"/>
    <w:rsid w:val="003427EA"/>
    <w:rsid w:val="0034411D"/>
    <w:rsid w:val="00345293"/>
    <w:rsid w:val="00345A00"/>
    <w:rsid w:val="00345C8F"/>
    <w:rsid w:val="00346552"/>
    <w:rsid w:val="003501C7"/>
    <w:rsid w:val="00350C1E"/>
    <w:rsid w:val="0035261C"/>
    <w:rsid w:val="0035298E"/>
    <w:rsid w:val="00353F9F"/>
    <w:rsid w:val="0036169A"/>
    <w:rsid w:val="0036350F"/>
    <w:rsid w:val="00367BCC"/>
    <w:rsid w:val="003733DF"/>
    <w:rsid w:val="003749BF"/>
    <w:rsid w:val="0037523D"/>
    <w:rsid w:val="00375D9F"/>
    <w:rsid w:val="00376E04"/>
    <w:rsid w:val="00381D90"/>
    <w:rsid w:val="00382154"/>
    <w:rsid w:val="00383A88"/>
    <w:rsid w:val="00383F40"/>
    <w:rsid w:val="00384299"/>
    <w:rsid w:val="00384C02"/>
    <w:rsid w:val="00386150"/>
    <w:rsid w:val="00394C13"/>
    <w:rsid w:val="003960CE"/>
    <w:rsid w:val="003970DF"/>
    <w:rsid w:val="00397370"/>
    <w:rsid w:val="003A0BBF"/>
    <w:rsid w:val="003A0DB5"/>
    <w:rsid w:val="003A25D3"/>
    <w:rsid w:val="003B5D13"/>
    <w:rsid w:val="003B6FF8"/>
    <w:rsid w:val="003C166C"/>
    <w:rsid w:val="003C29F9"/>
    <w:rsid w:val="003C3115"/>
    <w:rsid w:val="003C3E07"/>
    <w:rsid w:val="003C6DF9"/>
    <w:rsid w:val="003D0768"/>
    <w:rsid w:val="003D09DD"/>
    <w:rsid w:val="003D2666"/>
    <w:rsid w:val="003D2DCD"/>
    <w:rsid w:val="003D3ABB"/>
    <w:rsid w:val="003D4702"/>
    <w:rsid w:val="003D74F0"/>
    <w:rsid w:val="003E075A"/>
    <w:rsid w:val="003E3945"/>
    <w:rsid w:val="003E4678"/>
    <w:rsid w:val="003E4949"/>
    <w:rsid w:val="003E4DA6"/>
    <w:rsid w:val="003E7A82"/>
    <w:rsid w:val="003F17AC"/>
    <w:rsid w:val="003F28D0"/>
    <w:rsid w:val="003F33A4"/>
    <w:rsid w:val="003F4C67"/>
    <w:rsid w:val="003F6382"/>
    <w:rsid w:val="003F6530"/>
    <w:rsid w:val="0041082C"/>
    <w:rsid w:val="00410869"/>
    <w:rsid w:val="0041236C"/>
    <w:rsid w:val="00412E99"/>
    <w:rsid w:val="00413A14"/>
    <w:rsid w:val="00413A5C"/>
    <w:rsid w:val="00413DD6"/>
    <w:rsid w:val="0041415B"/>
    <w:rsid w:val="004150BD"/>
    <w:rsid w:val="004160FC"/>
    <w:rsid w:val="0042556F"/>
    <w:rsid w:val="00425EB5"/>
    <w:rsid w:val="0042767B"/>
    <w:rsid w:val="00431269"/>
    <w:rsid w:val="00434354"/>
    <w:rsid w:val="00442BB4"/>
    <w:rsid w:val="004433F6"/>
    <w:rsid w:val="004448B4"/>
    <w:rsid w:val="00444DFA"/>
    <w:rsid w:val="00450DC2"/>
    <w:rsid w:val="004511E8"/>
    <w:rsid w:val="004537EF"/>
    <w:rsid w:val="004561AA"/>
    <w:rsid w:val="004576D8"/>
    <w:rsid w:val="00462B8E"/>
    <w:rsid w:val="0046455F"/>
    <w:rsid w:val="00465DCA"/>
    <w:rsid w:val="004663EC"/>
    <w:rsid w:val="00466E20"/>
    <w:rsid w:val="00467C1F"/>
    <w:rsid w:val="004720DB"/>
    <w:rsid w:val="004736F3"/>
    <w:rsid w:val="00473B63"/>
    <w:rsid w:val="00474969"/>
    <w:rsid w:val="004808C0"/>
    <w:rsid w:val="004820E9"/>
    <w:rsid w:val="0048769C"/>
    <w:rsid w:val="00492626"/>
    <w:rsid w:val="0049380D"/>
    <w:rsid w:val="00493B57"/>
    <w:rsid w:val="00493E7E"/>
    <w:rsid w:val="00494EEA"/>
    <w:rsid w:val="00495415"/>
    <w:rsid w:val="00495BD9"/>
    <w:rsid w:val="00495D6E"/>
    <w:rsid w:val="00497C07"/>
    <w:rsid w:val="004A0E6F"/>
    <w:rsid w:val="004A1261"/>
    <w:rsid w:val="004A4C8B"/>
    <w:rsid w:val="004A67F0"/>
    <w:rsid w:val="004B190D"/>
    <w:rsid w:val="004B58FB"/>
    <w:rsid w:val="004C03CF"/>
    <w:rsid w:val="004C086B"/>
    <w:rsid w:val="004C0916"/>
    <w:rsid w:val="004C6D54"/>
    <w:rsid w:val="004C7262"/>
    <w:rsid w:val="004D2807"/>
    <w:rsid w:val="004D4B94"/>
    <w:rsid w:val="004D4D4F"/>
    <w:rsid w:val="004D51EF"/>
    <w:rsid w:val="004E18F4"/>
    <w:rsid w:val="004E3352"/>
    <w:rsid w:val="004E35ED"/>
    <w:rsid w:val="004E4550"/>
    <w:rsid w:val="004E6DCC"/>
    <w:rsid w:val="004F5700"/>
    <w:rsid w:val="00503193"/>
    <w:rsid w:val="005036B3"/>
    <w:rsid w:val="0050594C"/>
    <w:rsid w:val="00510D86"/>
    <w:rsid w:val="005137EA"/>
    <w:rsid w:val="005138AE"/>
    <w:rsid w:val="00515C1E"/>
    <w:rsid w:val="00520D6F"/>
    <w:rsid w:val="00521F8F"/>
    <w:rsid w:val="0052267E"/>
    <w:rsid w:val="0052277C"/>
    <w:rsid w:val="00524132"/>
    <w:rsid w:val="00524DF4"/>
    <w:rsid w:val="00527275"/>
    <w:rsid w:val="005314EE"/>
    <w:rsid w:val="005338C0"/>
    <w:rsid w:val="00533B44"/>
    <w:rsid w:val="00534551"/>
    <w:rsid w:val="00534AAB"/>
    <w:rsid w:val="0053581E"/>
    <w:rsid w:val="005364D5"/>
    <w:rsid w:val="00537071"/>
    <w:rsid w:val="0054071E"/>
    <w:rsid w:val="00543452"/>
    <w:rsid w:val="005450A0"/>
    <w:rsid w:val="00550A40"/>
    <w:rsid w:val="00551907"/>
    <w:rsid w:val="00560DDB"/>
    <w:rsid w:val="005637DD"/>
    <w:rsid w:val="005645B9"/>
    <w:rsid w:val="00570206"/>
    <w:rsid w:val="005742E9"/>
    <w:rsid w:val="00574A0F"/>
    <w:rsid w:val="00577D2A"/>
    <w:rsid w:val="0058093D"/>
    <w:rsid w:val="00581CB6"/>
    <w:rsid w:val="00582B74"/>
    <w:rsid w:val="0058499E"/>
    <w:rsid w:val="005859FD"/>
    <w:rsid w:val="00586475"/>
    <w:rsid w:val="005905C4"/>
    <w:rsid w:val="00591157"/>
    <w:rsid w:val="00591423"/>
    <w:rsid w:val="00592B42"/>
    <w:rsid w:val="00593632"/>
    <w:rsid w:val="00595CCC"/>
    <w:rsid w:val="00596816"/>
    <w:rsid w:val="00596F03"/>
    <w:rsid w:val="00597CBF"/>
    <w:rsid w:val="005A1EA6"/>
    <w:rsid w:val="005A6C43"/>
    <w:rsid w:val="005B0AEE"/>
    <w:rsid w:val="005B0C63"/>
    <w:rsid w:val="005B17F0"/>
    <w:rsid w:val="005B26A2"/>
    <w:rsid w:val="005B6423"/>
    <w:rsid w:val="005B6959"/>
    <w:rsid w:val="005C168F"/>
    <w:rsid w:val="005C1D5C"/>
    <w:rsid w:val="005C2DEE"/>
    <w:rsid w:val="005C42EF"/>
    <w:rsid w:val="005C465E"/>
    <w:rsid w:val="005C5F25"/>
    <w:rsid w:val="005C5FE0"/>
    <w:rsid w:val="005D24DE"/>
    <w:rsid w:val="005D43B2"/>
    <w:rsid w:val="005D4894"/>
    <w:rsid w:val="005D56A3"/>
    <w:rsid w:val="005D7552"/>
    <w:rsid w:val="005E01BE"/>
    <w:rsid w:val="005E286F"/>
    <w:rsid w:val="005E6058"/>
    <w:rsid w:val="005E6356"/>
    <w:rsid w:val="005F5DDC"/>
    <w:rsid w:val="005F6F95"/>
    <w:rsid w:val="005F7528"/>
    <w:rsid w:val="006001E5"/>
    <w:rsid w:val="00600ABB"/>
    <w:rsid w:val="00601070"/>
    <w:rsid w:val="00601AF0"/>
    <w:rsid w:val="0060486E"/>
    <w:rsid w:val="00607601"/>
    <w:rsid w:val="00610E72"/>
    <w:rsid w:val="00614BAB"/>
    <w:rsid w:val="006201C9"/>
    <w:rsid w:val="006218AA"/>
    <w:rsid w:val="006225D8"/>
    <w:rsid w:val="006239EE"/>
    <w:rsid w:val="006263C6"/>
    <w:rsid w:val="00635C86"/>
    <w:rsid w:val="00646D18"/>
    <w:rsid w:val="00650640"/>
    <w:rsid w:val="0065111B"/>
    <w:rsid w:val="00651D09"/>
    <w:rsid w:val="00654027"/>
    <w:rsid w:val="00655726"/>
    <w:rsid w:val="00656898"/>
    <w:rsid w:val="0066121F"/>
    <w:rsid w:val="00665FF3"/>
    <w:rsid w:val="006703A1"/>
    <w:rsid w:val="006707B1"/>
    <w:rsid w:val="0067441D"/>
    <w:rsid w:val="00675054"/>
    <w:rsid w:val="006754D3"/>
    <w:rsid w:val="00677BC6"/>
    <w:rsid w:val="00677EF1"/>
    <w:rsid w:val="00681042"/>
    <w:rsid w:val="00682895"/>
    <w:rsid w:val="00682FC1"/>
    <w:rsid w:val="00684195"/>
    <w:rsid w:val="0068568C"/>
    <w:rsid w:val="00687190"/>
    <w:rsid w:val="006904E6"/>
    <w:rsid w:val="00691CE2"/>
    <w:rsid w:val="006A2400"/>
    <w:rsid w:val="006A2E91"/>
    <w:rsid w:val="006A7AC7"/>
    <w:rsid w:val="006B3897"/>
    <w:rsid w:val="006B505F"/>
    <w:rsid w:val="006B6D43"/>
    <w:rsid w:val="006C0D56"/>
    <w:rsid w:val="006C2C81"/>
    <w:rsid w:val="006C4DF7"/>
    <w:rsid w:val="006D5356"/>
    <w:rsid w:val="006D7E5A"/>
    <w:rsid w:val="006E058A"/>
    <w:rsid w:val="006E2CB0"/>
    <w:rsid w:val="006E4954"/>
    <w:rsid w:val="006E7AF6"/>
    <w:rsid w:val="006E7BE3"/>
    <w:rsid w:val="006F15C5"/>
    <w:rsid w:val="006F29A1"/>
    <w:rsid w:val="006F3236"/>
    <w:rsid w:val="006F4D0F"/>
    <w:rsid w:val="007000DF"/>
    <w:rsid w:val="0070371B"/>
    <w:rsid w:val="007107E6"/>
    <w:rsid w:val="007108B1"/>
    <w:rsid w:val="00712C8D"/>
    <w:rsid w:val="0071307A"/>
    <w:rsid w:val="00720A67"/>
    <w:rsid w:val="00722326"/>
    <w:rsid w:val="00724C8B"/>
    <w:rsid w:val="00725266"/>
    <w:rsid w:val="00726D3C"/>
    <w:rsid w:val="00730F16"/>
    <w:rsid w:val="007314DF"/>
    <w:rsid w:val="00733A5C"/>
    <w:rsid w:val="00733F98"/>
    <w:rsid w:val="007341BE"/>
    <w:rsid w:val="0073425A"/>
    <w:rsid w:val="00736A7A"/>
    <w:rsid w:val="00741A38"/>
    <w:rsid w:val="007432B5"/>
    <w:rsid w:val="00743437"/>
    <w:rsid w:val="007446F4"/>
    <w:rsid w:val="00745A32"/>
    <w:rsid w:val="00745B97"/>
    <w:rsid w:val="007476D5"/>
    <w:rsid w:val="007558A4"/>
    <w:rsid w:val="00755F4E"/>
    <w:rsid w:val="00757925"/>
    <w:rsid w:val="007624D6"/>
    <w:rsid w:val="00764AE9"/>
    <w:rsid w:val="00765C55"/>
    <w:rsid w:val="00767006"/>
    <w:rsid w:val="0077206B"/>
    <w:rsid w:val="007742FA"/>
    <w:rsid w:val="00774A40"/>
    <w:rsid w:val="0078173C"/>
    <w:rsid w:val="00782F11"/>
    <w:rsid w:val="00783150"/>
    <w:rsid w:val="007835CD"/>
    <w:rsid w:val="0078392B"/>
    <w:rsid w:val="00783C3B"/>
    <w:rsid w:val="0078539F"/>
    <w:rsid w:val="00790F7C"/>
    <w:rsid w:val="00795DD1"/>
    <w:rsid w:val="00795F23"/>
    <w:rsid w:val="007A02DA"/>
    <w:rsid w:val="007A0737"/>
    <w:rsid w:val="007A2E4D"/>
    <w:rsid w:val="007A483F"/>
    <w:rsid w:val="007B48DA"/>
    <w:rsid w:val="007B516A"/>
    <w:rsid w:val="007B55F7"/>
    <w:rsid w:val="007C0101"/>
    <w:rsid w:val="007C21CC"/>
    <w:rsid w:val="007C2630"/>
    <w:rsid w:val="007C5C18"/>
    <w:rsid w:val="007C5E16"/>
    <w:rsid w:val="007C6543"/>
    <w:rsid w:val="007C6B50"/>
    <w:rsid w:val="007D4C86"/>
    <w:rsid w:val="007D5401"/>
    <w:rsid w:val="007D7D6C"/>
    <w:rsid w:val="007E0C99"/>
    <w:rsid w:val="007E3D0B"/>
    <w:rsid w:val="007E44BA"/>
    <w:rsid w:val="007E6BE9"/>
    <w:rsid w:val="007E6C51"/>
    <w:rsid w:val="007E737D"/>
    <w:rsid w:val="007F2269"/>
    <w:rsid w:val="007F25EA"/>
    <w:rsid w:val="007F2C2F"/>
    <w:rsid w:val="007F2C89"/>
    <w:rsid w:val="007F4610"/>
    <w:rsid w:val="007F531E"/>
    <w:rsid w:val="007F5A40"/>
    <w:rsid w:val="007F642F"/>
    <w:rsid w:val="008013FD"/>
    <w:rsid w:val="008015CB"/>
    <w:rsid w:val="00802F47"/>
    <w:rsid w:val="00804EED"/>
    <w:rsid w:val="00806153"/>
    <w:rsid w:val="00807695"/>
    <w:rsid w:val="00810F68"/>
    <w:rsid w:val="00811C0D"/>
    <w:rsid w:val="00812890"/>
    <w:rsid w:val="0081430A"/>
    <w:rsid w:val="008153F9"/>
    <w:rsid w:val="008167B8"/>
    <w:rsid w:val="00816ADB"/>
    <w:rsid w:val="00822144"/>
    <w:rsid w:val="008234E7"/>
    <w:rsid w:val="00824AF7"/>
    <w:rsid w:val="008278A8"/>
    <w:rsid w:val="00830673"/>
    <w:rsid w:val="00832867"/>
    <w:rsid w:val="008340F4"/>
    <w:rsid w:val="008346E9"/>
    <w:rsid w:val="00835345"/>
    <w:rsid w:val="0083699A"/>
    <w:rsid w:val="008370CF"/>
    <w:rsid w:val="00840276"/>
    <w:rsid w:val="008411FF"/>
    <w:rsid w:val="00841C00"/>
    <w:rsid w:val="00841D22"/>
    <w:rsid w:val="00845FDD"/>
    <w:rsid w:val="008460C0"/>
    <w:rsid w:val="008460DF"/>
    <w:rsid w:val="00846ED0"/>
    <w:rsid w:val="008508BE"/>
    <w:rsid w:val="00851B7B"/>
    <w:rsid w:val="00855A4F"/>
    <w:rsid w:val="00857073"/>
    <w:rsid w:val="00857B7D"/>
    <w:rsid w:val="0086262B"/>
    <w:rsid w:val="00863510"/>
    <w:rsid w:val="008664F2"/>
    <w:rsid w:val="008666B3"/>
    <w:rsid w:val="0087124E"/>
    <w:rsid w:val="00871731"/>
    <w:rsid w:val="0087334F"/>
    <w:rsid w:val="00874454"/>
    <w:rsid w:val="008767E1"/>
    <w:rsid w:val="00880D97"/>
    <w:rsid w:val="00880E08"/>
    <w:rsid w:val="00881C6B"/>
    <w:rsid w:val="00883CA3"/>
    <w:rsid w:val="00883EFC"/>
    <w:rsid w:val="00884AA7"/>
    <w:rsid w:val="008850FB"/>
    <w:rsid w:val="00886EE8"/>
    <w:rsid w:val="00890C0D"/>
    <w:rsid w:val="00890D8E"/>
    <w:rsid w:val="00891112"/>
    <w:rsid w:val="0089622D"/>
    <w:rsid w:val="0089788B"/>
    <w:rsid w:val="008A23E0"/>
    <w:rsid w:val="008A6B88"/>
    <w:rsid w:val="008A6C7C"/>
    <w:rsid w:val="008A7B1F"/>
    <w:rsid w:val="008C104E"/>
    <w:rsid w:val="008C464A"/>
    <w:rsid w:val="008C5436"/>
    <w:rsid w:val="008C5EA9"/>
    <w:rsid w:val="008C64DD"/>
    <w:rsid w:val="008C654B"/>
    <w:rsid w:val="008C7333"/>
    <w:rsid w:val="008D0C7A"/>
    <w:rsid w:val="008D1012"/>
    <w:rsid w:val="008D13C1"/>
    <w:rsid w:val="008D1662"/>
    <w:rsid w:val="008D1698"/>
    <w:rsid w:val="008D16E2"/>
    <w:rsid w:val="008D204E"/>
    <w:rsid w:val="008D2465"/>
    <w:rsid w:val="008D455F"/>
    <w:rsid w:val="008D51D5"/>
    <w:rsid w:val="008D67A9"/>
    <w:rsid w:val="008D7553"/>
    <w:rsid w:val="008E0725"/>
    <w:rsid w:val="008E29ED"/>
    <w:rsid w:val="008E53D5"/>
    <w:rsid w:val="008E5B70"/>
    <w:rsid w:val="008F3D10"/>
    <w:rsid w:val="008F582B"/>
    <w:rsid w:val="008F684F"/>
    <w:rsid w:val="008F6E80"/>
    <w:rsid w:val="008F6EAD"/>
    <w:rsid w:val="0090510A"/>
    <w:rsid w:val="00913B07"/>
    <w:rsid w:val="009144B3"/>
    <w:rsid w:val="009227C4"/>
    <w:rsid w:val="00924B9B"/>
    <w:rsid w:val="009257E6"/>
    <w:rsid w:val="009262F7"/>
    <w:rsid w:val="0092741A"/>
    <w:rsid w:val="00930341"/>
    <w:rsid w:val="00932E03"/>
    <w:rsid w:val="00933C2A"/>
    <w:rsid w:val="0093427A"/>
    <w:rsid w:val="009347B3"/>
    <w:rsid w:val="00934DCC"/>
    <w:rsid w:val="009358EA"/>
    <w:rsid w:val="00942B1A"/>
    <w:rsid w:val="00943D04"/>
    <w:rsid w:val="00945295"/>
    <w:rsid w:val="0094551F"/>
    <w:rsid w:val="00945AD9"/>
    <w:rsid w:val="00946C00"/>
    <w:rsid w:val="00950469"/>
    <w:rsid w:val="0095075D"/>
    <w:rsid w:val="00950C50"/>
    <w:rsid w:val="0095121E"/>
    <w:rsid w:val="00954B97"/>
    <w:rsid w:val="00960A30"/>
    <w:rsid w:val="00961B14"/>
    <w:rsid w:val="00964F59"/>
    <w:rsid w:val="00966B70"/>
    <w:rsid w:val="009736AF"/>
    <w:rsid w:val="00974A83"/>
    <w:rsid w:val="0097677C"/>
    <w:rsid w:val="00976C2B"/>
    <w:rsid w:val="0097729E"/>
    <w:rsid w:val="00982F3D"/>
    <w:rsid w:val="00983206"/>
    <w:rsid w:val="009843E3"/>
    <w:rsid w:val="00987DD9"/>
    <w:rsid w:val="0099183A"/>
    <w:rsid w:val="0099223F"/>
    <w:rsid w:val="00994A48"/>
    <w:rsid w:val="0099513F"/>
    <w:rsid w:val="00996B09"/>
    <w:rsid w:val="00996E84"/>
    <w:rsid w:val="009A2893"/>
    <w:rsid w:val="009A3493"/>
    <w:rsid w:val="009A410F"/>
    <w:rsid w:val="009A455F"/>
    <w:rsid w:val="009A60AF"/>
    <w:rsid w:val="009B0F9C"/>
    <w:rsid w:val="009B132E"/>
    <w:rsid w:val="009B312F"/>
    <w:rsid w:val="009B32D9"/>
    <w:rsid w:val="009B4BFD"/>
    <w:rsid w:val="009B54E2"/>
    <w:rsid w:val="009B793F"/>
    <w:rsid w:val="009C0054"/>
    <w:rsid w:val="009C13E2"/>
    <w:rsid w:val="009C3BF7"/>
    <w:rsid w:val="009C6821"/>
    <w:rsid w:val="009D02DB"/>
    <w:rsid w:val="009D10E8"/>
    <w:rsid w:val="009D1844"/>
    <w:rsid w:val="009D4A8E"/>
    <w:rsid w:val="009D4F9A"/>
    <w:rsid w:val="009D710D"/>
    <w:rsid w:val="009E021A"/>
    <w:rsid w:val="009E0A63"/>
    <w:rsid w:val="009E1E9C"/>
    <w:rsid w:val="009E47AF"/>
    <w:rsid w:val="009E59D2"/>
    <w:rsid w:val="009E5CE8"/>
    <w:rsid w:val="009E5F80"/>
    <w:rsid w:val="009F2149"/>
    <w:rsid w:val="009F23B8"/>
    <w:rsid w:val="009F5189"/>
    <w:rsid w:val="00A0511E"/>
    <w:rsid w:val="00A133A9"/>
    <w:rsid w:val="00A1529B"/>
    <w:rsid w:val="00A174F5"/>
    <w:rsid w:val="00A20597"/>
    <w:rsid w:val="00A22053"/>
    <w:rsid w:val="00A24918"/>
    <w:rsid w:val="00A25794"/>
    <w:rsid w:val="00A26A46"/>
    <w:rsid w:val="00A31A07"/>
    <w:rsid w:val="00A34E6F"/>
    <w:rsid w:val="00A35365"/>
    <w:rsid w:val="00A35A6E"/>
    <w:rsid w:val="00A37B7E"/>
    <w:rsid w:val="00A40AEE"/>
    <w:rsid w:val="00A4269E"/>
    <w:rsid w:val="00A42BFC"/>
    <w:rsid w:val="00A42C33"/>
    <w:rsid w:val="00A42F36"/>
    <w:rsid w:val="00A46F6A"/>
    <w:rsid w:val="00A47C21"/>
    <w:rsid w:val="00A50752"/>
    <w:rsid w:val="00A5203D"/>
    <w:rsid w:val="00A548A6"/>
    <w:rsid w:val="00A57C22"/>
    <w:rsid w:val="00A636B1"/>
    <w:rsid w:val="00A65B78"/>
    <w:rsid w:val="00A67443"/>
    <w:rsid w:val="00A70072"/>
    <w:rsid w:val="00A716AC"/>
    <w:rsid w:val="00A747F3"/>
    <w:rsid w:val="00A766FF"/>
    <w:rsid w:val="00A81C17"/>
    <w:rsid w:val="00A84E8B"/>
    <w:rsid w:val="00A937F7"/>
    <w:rsid w:val="00A95B19"/>
    <w:rsid w:val="00A95CB5"/>
    <w:rsid w:val="00A95CCE"/>
    <w:rsid w:val="00AA0A52"/>
    <w:rsid w:val="00AA1C52"/>
    <w:rsid w:val="00AA3B6C"/>
    <w:rsid w:val="00AA3FF9"/>
    <w:rsid w:val="00AA5E1D"/>
    <w:rsid w:val="00AA6B43"/>
    <w:rsid w:val="00AB2A73"/>
    <w:rsid w:val="00AB382A"/>
    <w:rsid w:val="00AB3F10"/>
    <w:rsid w:val="00AB44A7"/>
    <w:rsid w:val="00AB78C1"/>
    <w:rsid w:val="00AC2172"/>
    <w:rsid w:val="00AC248B"/>
    <w:rsid w:val="00AC7B3B"/>
    <w:rsid w:val="00AD0863"/>
    <w:rsid w:val="00AD0F05"/>
    <w:rsid w:val="00AD17B8"/>
    <w:rsid w:val="00AD3F88"/>
    <w:rsid w:val="00AD4343"/>
    <w:rsid w:val="00AD56F0"/>
    <w:rsid w:val="00AD6EFD"/>
    <w:rsid w:val="00AE4D9B"/>
    <w:rsid w:val="00AE5D6E"/>
    <w:rsid w:val="00AE6369"/>
    <w:rsid w:val="00AE7103"/>
    <w:rsid w:val="00AE7B5D"/>
    <w:rsid w:val="00AF0995"/>
    <w:rsid w:val="00AF22DB"/>
    <w:rsid w:val="00AF5D99"/>
    <w:rsid w:val="00AF7674"/>
    <w:rsid w:val="00AF7CD2"/>
    <w:rsid w:val="00B00330"/>
    <w:rsid w:val="00B01DE2"/>
    <w:rsid w:val="00B06032"/>
    <w:rsid w:val="00B066DB"/>
    <w:rsid w:val="00B078DB"/>
    <w:rsid w:val="00B124B3"/>
    <w:rsid w:val="00B127D2"/>
    <w:rsid w:val="00B13AF6"/>
    <w:rsid w:val="00B159C7"/>
    <w:rsid w:val="00B15E84"/>
    <w:rsid w:val="00B16051"/>
    <w:rsid w:val="00B1616C"/>
    <w:rsid w:val="00B17ABF"/>
    <w:rsid w:val="00B17F77"/>
    <w:rsid w:val="00B2270C"/>
    <w:rsid w:val="00B2445F"/>
    <w:rsid w:val="00B26156"/>
    <w:rsid w:val="00B26BE1"/>
    <w:rsid w:val="00B3363D"/>
    <w:rsid w:val="00B33DAC"/>
    <w:rsid w:val="00B34E90"/>
    <w:rsid w:val="00B36826"/>
    <w:rsid w:val="00B4153B"/>
    <w:rsid w:val="00B41B9E"/>
    <w:rsid w:val="00B43CF4"/>
    <w:rsid w:val="00B43D89"/>
    <w:rsid w:val="00B44512"/>
    <w:rsid w:val="00B57B6D"/>
    <w:rsid w:val="00B60907"/>
    <w:rsid w:val="00B61FAB"/>
    <w:rsid w:val="00B62D14"/>
    <w:rsid w:val="00B703D2"/>
    <w:rsid w:val="00B71539"/>
    <w:rsid w:val="00B71EC4"/>
    <w:rsid w:val="00B76AC4"/>
    <w:rsid w:val="00B7781E"/>
    <w:rsid w:val="00B81F13"/>
    <w:rsid w:val="00B82BB7"/>
    <w:rsid w:val="00B855FE"/>
    <w:rsid w:val="00B85CC9"/>
    <w:rsid w:val="00B90CB8"/>
    <w:rsid w:val="00B9143C"/>
    <w:rsid w:val="00B94687"/>
    <w:rsid w:val="00B96F06"/>
    <w:rsid w:val="00BA02CC"/>
    <w:rsid w:val="00BA1354"/>
    <w:rsid w:val="00BA1AB1"/>
    <w:rsid w:val="00BA2F55"/>
    <w:rsid w:val="00BA36DB"/>
    <w:rsid w:val="00BA6CC5"/>
    <w:rsid w:val="00BA7F70"/>
    <w:rsid w:val="00BB4B6D"/>
    <w:rsid w:val="00BB6122"/>
    <w:rsid w:val="00BB6818"/>
    <w:rsid w:val="00BB6D19"/>
    <w:rsid w:val="00BB6DC0"/>
    <w:rsid w:val="00BB716A"/>
    <w:rsid w:val="00BC1F95"/>
    <w:rsid w:val="00BC25E0"/>
    <w:rsid w:val="00BC3389"/>
    <w:rsid w:val="00BC3817"/>
    <w:rsid w:val="00BC4216"/>
    <w:rsid w:val="00BD122C"/>
    <w:rsid w:val="00BD16B6"/>
    <w:rsid w:val="00BD26DA"/>
    <w:rsid w:val="00BD2EBD"/>
    <w:rsid w:val="00BD68AD"/>
    <w:rsid w:val="00BD780A"/>
    <w:rsid w:val="00BE3F1B"/>
    <w:rsid w:val="00BE45DC"/>
    <w:rsid w:val="00BE5149"/>
    <w:rsid w:val="00BE5315"/>
    <w:rsid w:val="00BE6360"/>
    <w:rsid w:val="00BE6AE8"/>
    <w:rsid w:val="00BE73A8"/>
    <w:rsid w:val="00BE7C72"/>
    <w:rsid w:val="00BE7FD6"/>
    <w:rsid w:val="00BF3A95"/>
    <w:rsid w:val="00BF4070"/>
    <w:rsid w:val="00BF5435"/>
    <w:rsid w:val="00C000AA"/>
    <w:rsid w:val="00C039AC"/>
    <w:rsid w:val="00C042F9"/>
    <w:rsid w:val="00C04F86"/>
    <w:rsid w:val="00C053F1"/>
    <w:rsid w:val="00C05C17"/>
    <w:rsid w:val="00C05E0A"/>
    <w:rsid w:val="00C15938"/>
    <w:rsid w:val="00C15A90"/>
    <w:rsid w:val="00C161ED"/>
    <w:rsid w:val="00C22032"/>
    <w:rsid w:val="00C23AD6"/>
    <w:rsid w:val="00C24B3C"/>
    <w:rsid w:val="00C27A07"/>
    <w:rsid w:val="00C311BF"/>
    <w:rsid w:val="00C32131"/>
    <w:rsid w:val="00C32321"/>
    <w:rsid w:val="00C333BC"/>
    <w:rsid w:val="00C354F2"/>
    <w:rsid w:val="00C37865"/>
    <w:rsid w:val="00C4028B"/>
    <w:rsid w:val="00C41F9D"/>
    <w:rsid w:val="00C42506"/>
    <w:rsid w:val="00C46188"/>
    <w:rsid w:val="00C53AFD"/>
    <w:rsid w:val="00C57FF6"/>
    <w:rsid w:val="00C60BCD"/>
    <w:rsid w:val="00C610B2"/>
    <w:rsid w:val="00C70C5A"/>
    <w:rsid w:val="00C71401"/>
    <w:rsid w:val="00C72901"/>
    <w:rsid w:val="00C743F2"/>
    <w:rsid w:val="00C8016F"/>
    <w:rsid w:val="00C81867"/>
    <w:rsid w:val="00C84736"/>
    <w:rsid w:val="00C85269"/>
    <w:rsid w:val="00C85891"/>
    <w:rsid w:val="00C867A1"/>
    <w:rsid w:val="00C8692C"/>
    <w:rsid w:val="00C87A24"/>
    <w:rsid w:val="00C87DBA"/>
    <w:rsid w:val="00C903C3"/>
    <w:rsid w:val="00C9483F"/>
    <w:rsid w:val="00C951C8"/>
    <w:rsid w:val="00C95466"/>
    <w:rsid w:val="00C95729"/>
    <w:rsid w:val="00C96341"/>
    <w:rsid w:val="00C975A1"/>
    <w:rsid w:val="00CA230E"/>
    <w:rsid w:val="00CA4CE6"/>
    <w:rsid w:val="00CA5BF3"/>
    <w:rsid w:val="00CA6481"/>
    <w:rsid w:val="00CA7E42"/>
    <w:rsid w:val="00CB00AC"/>
    <w:rsid w:val="00CB0E2B"/>
    <w:rsid w:val="00CB1AAE"/>
    <w:rsid w:val="00CB5E6F"/>
    <w:rsid w:val="00CB76DA"/>
    <w:rsid w:val="00CC2E60"/>
    <w:rsid w:val="00CD133F"/>
    <w:rsid w:val="00CD40D0"/>
    <w:rsid w:val="00CD43B7"/>
    <w:rsid w:val="00CE79B0"/>
    <w:rsid w:val="00CF06CB"/>
    <w:rsid w:val="00CF0A32"/>
    <w:rsid w:val="00CF0F3D"/>
    <w:rsid w:val="00CF15AF"/>
    <w:rsid w:val="00CF7273"/>
    <w:rsid w:val="00CF747A"/>
    <w:rsid w:val="00D00DBF"/>
    <w:rsid w:val="00D011A8"/>
    <w:rsid w:val="00D03D33"/>
    <w:rsid w:val="00D05D4D"/>
    <w:rsid w:val="00D07AF5"/>
    <w:rsid w:val="00D107A6"/>
    <w:rsid w:val="00D16E03"/>
    <w:rsid w:val="00D24865"/>
    <w:rsid w:val="00D307EF"/>
    <w:rsid w:val="00D31AD8"/>
    <w:rsid w:val="00D33FBB"/>
    <w:rsid w:val="00D35883"/>
    <w:rsid w:val="00D37A6E"/>
    <w:rsid w:val="00D44D92"/>
    <w:rsid w:val="00D45185"/>
    <w:rsid w:val="00D462EA"/>
    <w:rsid w:val="00D46370"/>
    <w:rsid w:val="00D577F8"/>
    <w:rsid w:val="00D600DC"/>
    <w:rsid w:val="00D603CB"/>
    <w:rsid w:val="00D60B5C"/>
    <w:rsid w:val="00D62CD8"/>
    <w:rsid w:val="00D63093"/>
    <w:rsid w:val="00D664CD"/>
    <w:rsid w:val="00D701A6"/>
    <w:rsid w:val="00D721A0"/>
    <w:rsid w:val="00D72283"/>
    <w:rsid w:val="00D73E0D"/>
    <w:rsid w:val="00D747A9"/>
    <w:rsid w:val="00D82717"/>
    <w:rsid w:val="00D82AE8"/>
    <w:rsid w:val="00D879BC"/>
    <w:rsid w:val="00D90569"/>
    <w:rsid w:val="00D917FB"/>
    <w:rsid w:val="00D91FD9"/>
    <w:rsid w:val="00D94417"/>
    <w:rsid w:val="00D946D5"/>
    <w:rsid w:val="00D9695D"/>
    <w:rsid w:val="00D96DAC"/>
    <w:rsid w:val="00DA5B5F"/>
    <w:rsid w:val="00DB2011"/>
    <w:rsid w:val="00DB21BE"/>
    <w:rsid w:val="00DB4770"/>
    <w:rsid w:val="00DB6384"/>
    <w:rsid w:val="00DC06C9"/>
    <w:rsid w:val="00DC1157"/>
    <w:rsid w:val="00DC30FE"/>
    <w:rsid w:val="00DC4B58"/>
    <w:rsid w:val="00DC5BEF"/>
    <w:rsid w:val="00DC7DB0"/>
    <w:rsid w:val="00DD009A"/>
    <w:rsid w:val="00DD014A"/>
    <w:rsid w:val="00DD2047"/>
    <w:rsid w:val="00DE045C"/>
    <w:rsid w:val="00DE0651"/>
    <w:rsid w:val="00DE1F41"/>
    <w:rsid w:val="00DE3869"/>
    <w:rsid w:val="00DF0B23"/>
    <w:rsid w:val="00DF2972"/>
    <w:rsid w:val="00DF45F7"/>
    <w:rsid w:val="00DF4DEF"/>
    <w:rsid w:val="00DF53A4"/>
    <w:rsid w:val="00E04A33"/>
    <w:rsid w:val="00E07BAD"/>
    <w:rsid w:val="00E1242F"/>
    <w:rsid w:val="00E141FA"/>
    <w:rsid w:val="00E15B3D"/>
    <w:rsid w:val="00E16586"/>
    <w:rsid w:val="00E16A59"/>
    <w:rsid w:val="00E207AE"/>
    <w:rsid w:val="00E2092C"/>
    <w:rsid w:val="00E21A82"/>
    <w:rsid w:val="00E22CFE"/>
    <w:rsid w:val="00E2447F"/>
    <w:rsid w:val="00E24D10"/>
    <w:rsid w:val="00E26AB4"/>
    <w:rsid w:val="00E30B32"/>
    <w:rsid w:val="00E3167B"/>
    <w:rsid w:val="00E32034"/>
    <w:rsid w:val="00E32505"/>
    <w:rsid w:val="00E32FDA"/>
    <w:rsid w:val="00E34C49"/>
    <w:rsid w:val="00E35659"/>
    <w:rsid w:val="00E36499"/>
    <w:rsid w:val="00E36E51"/>
    <w:rsid w:val="00E37C50"/>
    <w:rsid w:val="00E4085D"/>
    <w:rsid w:val="00E46187"/>
    <w:rsid w:val="00E50CA7"/>
    <w:rsid w:val="00E51588"/>
    <w:rsid w:val="00E51B96"/>
    <w:rsid w:val="00E52E79"/>
    <w:rsid w:val="00E5382A"/>
    <w:rsid w:val="00E55A7B"/>
    <w:rsid w:val="00E569BD"/>
    <w:rsid w:val="00E60FCD"/>
    <w:rsid w:val="00E61B17"/>
    <w:rsid w:val="00E64342"/>
    <w:rsid w:val="00E6434E"/>
    <w:rsid w:val="00E6573A"/>
    <w:rsid w:val="00E7063C"/>
    <w:rsid w:val="00E719AC"/>
    <w:rsid w:val="00E71BEA"/>
    <w:rsid w:val="00E7241F"/>
    <w:rsid w:val="00E81726"/>
    <w:rsid w:val="00E87274"/>
    <w:rsid w:val="00E91488"/>
    <w:rsid w:val="00E92E71"/>
    <w:rsid w:val="00E95A0F"/>
    <w:rsid w:val="00E96AFD"/>
    <w:rsid w:val="00EA2393"/>
    <w:rsid w:val="00EA325A"/>
    <w:rsid w:val="00EA4CF2"/>
    <w:rsid w:val="00EA53DE"/>
    <w:rsid w:val="00EA666E"/>
    <w:rsid w:val="00EA7E08"/>
    <w:rsid w:val="00EB24A4"/>
    <w:rsid w:val="00EB43BB"/>
    <w:rsid w:val="00EC0006"/>
    <w:rsid w:val="00EC3622"/>
    <w:rsid w:val="00EC3E3B"/>
    <w:rsid w:val="00EC4304"/>
    <w:rsid w:val="00ED3777"/>
    <w:rsid w:val="00EE1115"/>
    <w:rsid w:val="00EE2E26"/>
    <w:rsid w:val="00EE33C0"/>
    <w:rsid w:val="00EE5955"/>
    <w:rsid w:val="00EE66FB"/>
    <w:rsid w:val="00EF198B"/>
    <w:rsid w:val="00EF33F8"/>
    <w:rsid w:val="00EF7D41"/>
    <w:rsid w:val="00EF7F93"/>
    <w:rsid w:val="00F02229"/>
    <w:rsid w:val="00F0578A"/>
    <w:rsid w:val="00F11782"/>
    <w:rsid w:val="00F13C48"/>
    <w:rsid w:val="00F1456F"/>
    <w:rsid w:val="00F152EA"/>
    <w:rsid w:val="00F16EF2"/>
    <w:rsid w:val="00F1715E"/>
    <w:rsid w:val="00F176D6"/>
    <w:rsid w:val="00F1779E"/>
    <w:rsid w:val="00F17F8A"/>
    <w:rsid w:val="00F20E1C"/>
    <w:rsid w:val="00F21D79"/>
    <w:rsid w:val="00F27A4C"/>
    <w:rsid w:val="00F31637"/>
    <w:rsid w:val="00F32167"/>
    <w:rsid w:val="00F33297"/>
    <w:rsid w:val="00F33767"/>
    <w:rsid w:val="00F3590B"/>
    <w:rsid w:val="00F36EAB"/>
    <w:rsid w:val="00F4313B"/>
    <w:rsid w:val="00F47988"/>
    <w:rsid w:val="00F51D50"/>
    <w:rsid w:val="00F64CD9"/>
    <w:rsid w:val="00F65B98"/>
    <w:rsid w:val="00F66CF2"/>
    <w:rsid w:val="00F70CF3"/>
    <w:rsid w:val="00F72F94"/>
    <w:rsid w:val="00F755A5"/>
    <w:rsid w:val="00F77F33"/>
    <w:rsid w:val="00F80F97"/>
    <w:rsid w:val="00F818F2"/>
    <w:rsid w:val="00F81BF4"/>
    <w:rsid w:val="00F82268"/>
    <w:rsid w:val="00F85280"/>
    <w:rsid w:val="00F85C73"/>
    <w:rsid w:val="00F90ACC"/>
    <w:rsid w:val="00F91CE2"/>
    <w:rsid w:val="00F924D9"/>
    <w:rsid w:val="00FA0588"/>
    <w:rsid w:val="00FA1296"/>
    <w:rsid w:val="00FA4A47"/>
    <w:rsid w:val="00FA6D03"/>
    <w:rsid w:val="00FB06E6"/>
    <w:rsid w:val="00FB15C4"/>
    <w:rsid w:val="00FB1774"/>
    <w:rsid w:val="00FB22A8"/>
    <w:rsid w:val="00FB56C5"/>
    <w:rsid w:val="00FB5915"/>
    <w:rsid w:val="00FB73CA"/>
    <w:rsid w:val="00FC0455"/>
    <w:rsid w:val="00FC0DD1"/>
    <w:rsid w:val="00FC29C5"/>
    <w:rsid w:val="00FC3631"/>
    <w:rsid w:val="00FC4E3B"/>
    <w:rsid w:val="00FC60DF"/>
    <w:rsid w:val="00FD288D"/>
    <w:rsid w:val="00FD4997"/>
    <w:rsid w:val="00FD676B"/>
    <w:rsid w:val="00FD692D"/>
    <w:rsid w:val="00FE039B"/>
    <w:rsid w:val="00FE3144"/>
    <w:rsid w:val="00FE5A92"/>
    <w:rsid w:val="00FE7EA4"/>
    <w:rsid w:val="00FF1254"/>
    <w:rsid w:val="00FF15FA"/>
    <w:rsid w:val="00FF2D5B"/>
    <w:rsid w:val="00FF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E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3352"/>
    <w:pPr>
      <w:spacing w:after="120"/>
    </w:pPr>
    <w:rPr>
      <w:rFonts w:ascii="Futura Std Book" w:hAnsi="Futura Std Book"/>
    </w:rPr>
  </w:style>
  <w:style w:type="paragraph" w:styleId="Heading1">
    <w:name w:val="heading 1"/>
    <w:basedOn w:val="Normal"/>
    <w:next w:val="Normal"/>
    <w:link w:val="Heading1Char"/>
    <w:uiPriority w:val="9"/>
    <w:qFormat/>
    <w:rsid w:val="004E3352"/>
    <w:pPr>
      <w:keepNext/>
      <w:keepLines/>
      <w:spacing w:before="240"/>
      <w:outlineLvl w:val="0"/>
    </w:pPr>
    <w:rPr>
      <w:rFonts w:ascii="Futura Md BT" w:eastAsiaTheme="majorEastAsia" w:hAnsi="Futura Md BT" w:cstheme="majorBidi"/>
      <w:bCs/>
      <w:color w:val="6D1D6A" w:themeColor="accent1" w:themeShade="BF"/>
      <w:sz w:val="28"/>
      <w:szCs w:val="28"/>
    </w:rPr>
  </w:style>
  <w:style w:type="paragraph" w:styleId="Heading2">
    <w:name w:val="heading 2"/>
    <w:basedOn w:val="Normal"/>
    <w:next w:val="Normal"/>
    <w:link w:val="Heading2Char"/>
    <w:uiPriority w:val="9"/>
    <w:unhideWhenUsed/>
    <w:qFormat/>
    <w:rsid w:val="004E3352"/>
    <w:pPr>
      <w:keepNext/>
      <w:keepLines/>
      <w:spacing w:before="240"/>
      <w:outlineLvl w:val="1"/>
    </w:pPr>
    <w:rPr>
      <w:rFonts w:ascii="Futura Md BT" w:eastAsiaTheme="majorEastAsia" w:hAnsi="Futura Md BT" w:cstheme="majorBidi"/>
      <w:bCs/>
      <w:color w:val="92278F" w:themeColor="accent1"/>
      <w:sz w:val="26"/>
      <w:szCs w:val="26"/>
    </w:rPr>
  </w:style>
  <w:style w:type="paragraph" w:styleId="Heading3">
    <w:name w:val="heading 3"/>
    <w:basedOn w:val="Normal"/>
    <w:next w:val="Normal"/>
    <w:link w:val="Heading3Char"/>
    <w:uiPriority w:val="9"/>
    <w:unhideWhenUsed/>
    <w:qFormat/>
    <w:rsid w:val="00764AE9"/>
    <w:pPr>
      <w:keepNext/>
      <w:keepLines/>
      <w:spacing w:before="200" w:after="0"/>
      <w:outlineLvl w:val="2"/>
    </w:pPr>
    <w:rPr>
      <w:rFonts w:ascii="Futura Md BT" w:eastAsiaTheme="majorEastAsia" w:hAnsi="Futura Md BT" w:cstheme="majorBidi"/>
      <w:bCs/>
      <w:color w:val="92278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865"/>
    <w:pPr>
      <w:pBdr>
        <w:bottom w:val="single" w:sz="8" w:space="4" w:color="92278F" w:themeColor="accent1"/>
      </w:pBdr>
      <w:spacing w:after="300" w:line="240" w:lineRule="auto"/>
      <w:contextualSpacing/>
    </w:pPr>
    <w:rPr>
      <w:rFonts w:ascii="Futura Md BT" w:eastAsiaTheme="majorEastAsia" w:hAnsi="Futura Md BT" w:cstheme="majorBidi"/>
      <w:color w:val="492249" w:themeColor="text2" w:themeShade="BF"/>
      <w:spacing w:val="5"/>
      <w:kern w:val="28"/>
      <w:sz w:val="52"/>
      <w:szCs w:val="52"/>
    </w:rPr>
  </w:style>
  <w:style w:type="character" w:customStyle="1" w:styleId="TitleChar">
    <w:name w:val="Title Char"/>
    <w:basedOn w:val="DefaultParagraphFont"/>
    <w:link w:val="Title"/>
    <w:uiPriority w:val="10"/>
    <w:rsid w:val="00D24865"/>
    <w:rPr>
      <w:rFonts w:ascii="Futura Md BT" w:eastAsiaTheme="majorEastAsia" w:hAnsi="Futura Md BT" w:cstheme="majorBidi"/>
      <w:color w:val="492249" w:themeColor="text2" w:themeShade="BF"/>
      <w:spacing w:val="5"/>
      <w:kern w:val="28"/>
      <w:sz w:val="52"/>
      <w:szCs w:val="52"/>
    </w:rPr>
  </w:style>
  <w:style w:type="character" w:customStyle="1" w:styleId="Heading1Char">
    <w:name w:val="Heading 1 Char"/>
    <w:basedOn w:val="DefaultParagraphFont"/>
    <w:link w:val="Heading1"/>
    <w:uiPriority w:val="9"/>
    <w:rsid w:val="004E3352"/>
    <w:rPr>
      <w:rFonts w:ascii="Futura Md BT" w:eastAsiaTheme="majorEastAsia" w:hAnsi="Futura Md BT" w:cstheme="majorBidi"/>
      <w:bCs/>
      <w:color w:val="6D1D6A" w:themeColor="accent1" w:themeShade="BF"/>
      <w:sz w:val="28"/>
      <w:szCs w:val="28"/>
    </w:rPr>
  </w:style>
  <w:style w:type="character" w:customStyle="1" w:styleId="Heading2Char">
    <w:name w:val="Heading 2 Char"/>
    <w:basedOn w:val="DefaultParagraphFont"/>
    <w:link w:val="Heading2"/>
    <w:uiPriority w:val="9"/>
    <w:rsid w:val="004E3352"/>
    <w:rPr>
      <w:rFonts w:ascii="Futura Md BT" w:eastAsiaTheme="majorEastAsia" w:hAnsi="Futura Md BT" w:cstheme="majorBidi"/>
      <w:bCs/>
      <w:color w:val="92278F" w:themeColor="accent1"/>
      <w:sz w:val="26"/>
      <w:szCs w:val="26"/>
    </w:rPr>
  </w:style>
  <w:style w:type="paragraph" w:styleId="Header">
    <w:name w:val="header"/>
    <w:basedOn w:val="Normal"/>
    <w:link w:val="HeaderChar"/>
    <w:uiPriority w:val="99"/>
    <w:unhideWhenUsed/>
    <w:rsid w:val="001916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16D3"/>
  </w:style>
  <w:style w:type="paragraph" w:styleId="Footer">
    <w:name w:val="footer"/>
    <w:basedOn w:val="Normal"/>
    <w:link w:val="FooterChar"/>
    <w:uiPriority w:val="99"/>
    <w:unhideWhenUsed/>
    <w:rsid w:val="001916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16D3"/>
  </w:style>
  <w:style w:type="paragraph" w:styleId="BalloonText">
    <w:name w:val="Balloon Text"/>
    <w:basedOn w:val="Normal"/>
    <w:link w:val="BalloonTextChar"/>
    <w:uiPriority w:val="99"/>
    <w:semiHidden/>
    <w:unhideWhenUsed/>
    <w:rsid w:val="00191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D3"/>
    <w:rPr>
      <w:rFonts w:ascii="Tahoma" w:hAnsi="Tahoma" w:cs="Tahoma"/>
      <w:sz w:val="16"/>
      <w:szCs w:val="16"/>
    </w:rPr>
  </w:style>
  <w:style w:type="table" w:styleId="TableGrid">
    <w:name w:val="Table Grid"/>
    <w:basedOn w:val="TableNormal"/>
    <w:uiPriority w:val="59"/>
    <w:rsid w:val="001E5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link w:val="FigureChar"/>
    <w:qFormat/>
    <w:rsid w:val="006B6D43"/>
    <w:pPr>
      <w:spacing w:after="0" w:line="240" w:lineRule="auto"/>
      <w:jc w:val="center"/>
    </w:pPr>
    <w:rPr>
      <w:rFonts w:ascii="Times New Roman" w:hAnsi="Times New Roman" w:cs="Times New Roman"/>
      <w:i/>
    </w:rPr>
  </w:style>
  <w:style w:type="character" w:customStyle="1" w:styleId="FigureChar">
    <w:name w:val="Figure Char"/>
    <w:basedOn w:val="DefaultParagraphFont"/>
    <w:link w:val="Figure"/>
    <w:rsid w:val="006B6D43"/>
    <w:rPr>
      <w:rFonts w:ascii="Times New Roman" w:hAnsi="Times New Roman" w:cs="Times New Roman"/>
      <w:i/>
    </w:rPr>
  </w:style>
  <w:style w:type="character" w:customStyle="1" w:styleId="Heading3Char">
    <w:name w:val="Heading 3 Char"/>
    <w:basedOn w:val="DefaultParagraphFont"/>
    <w:link w:val="Heading3"/>
    <w:uiPriority w:val="9"/>
    <w:rsid w:val="00764AE9"/>
    <w:rPr>
      <w:rFonts w:ascii="Futura Md BT" w:eastAsiaTheme="majorEastAsia" w:hAnsi="Futura Md BT" w:cstheme="majorBidi"/>
      <w:bCs/>
      <w:color w:val="92278F" w:themeColor="accent1"/>
    </w:rPr>
  </w:style>
  <w:style w:type="paragraph" w:styleId="ListParagraph">
    <w:name w:val="List Paragraph"/>
    <w:basedOn w:val="Normal"/>
    <w:uiPriority w:val="34"/>
    <w:qFormat/>
    <w:rsid w:val="004E3352"/>
    <w:pPr>
      <w:numPr>
        <w:numId w:val="23"/>
      </w:numPr>
      <w:spacing w:line="240" w:lineRule="auto"/>
      <w:contextualSpacing/>
    </w:pPr>
  </w:style>
  <w:style w:type="paragraph" w:styleId="TOC1">
    <w:name w:val="toc 1"/>
    <w:basedOn w:val="Normal"/>
    <w:next w:val="Normal"/>
    <w:autoRedefine/>
    <w:uiPriority w:val="39"/>
    <w:unhideWhenUsed/>
    <w:rsid w:val="005B17F0"/>
    <w:pPr>
      <w:spacing w:after="100"/>
    </w:pPr>
  </w:style>
  <w:style w:type="character" w:styleId="Hyperlink">
    <w:name w:val="Hyperlink"/>
    <w:basedOn w:val="DefaultParagraphFont"/>
    <w:uiPriority w:val="99"/>
    <w:unhideWhenUsed/>
    <w:rsid w:val="005B17F0"/>
    <w:rPr>
      <w:color w:val="0066FF" w:themeColor="hyperlink"/>
      <w:u w:val="single"/>
    </w:rPr>
  </w:style>
  <w:style w:type="paragraph" w:styleId="NoSpacing">
    <w:name w:val="No Spacing"/>
    <w:link w:val="NoSpacingChar"/>
    <w:uiPriority w:val="1"/>
    <w:qFormat/>
    <w:rsid w:val="005B17F0"/>
    <w:pPr>
      <w:spacing w:after="0" w:line="240" w:lineRule="auto"/>
    </w:pPr>
    <w:rPr>
      <w:rFonts w:eastAsiaTheme="minorEastAsia"/>
    </w:rPr>
  </w:style>
  <w:style w:type="character" w:customStyle="1" w:styleId="NoSpacingChar">
    <w:name w:val="No Spacing Char"/>
    <w:basedOn w:val="DefaultParagraphFont"/>
    <w:link w:val="NoSpacing"/>
    <w:uiPriority w:val="1"/>
    <w:rsid w:val="005B17F0"/>
    <w:rPr>
      <w:rFonts w:eastAsiaTheme="minorEastAsia"/>
    </w:rPr>
  </w:style>
  <w:style w:type="paragraph" w:styleId="TOCHeading">
    <w:name w:val="TOC Heading"/>
    <w:basedOn w:val="Heading1"/>
    <w:next w:val="Normal"/>
    <w:uiPriority w:val="39"/>
    <w:unhideWhenUsed/>
    <w:qFormat/>
    <w:rsid w:val="000B24D9"/>
    <w:pPr>
      <w:spacing w:after="0" w:line="259" w:lineRule="auto"/>
      <w:outlineLvl w:val="9"/>
    </w:pPr>
    <w:rPr>
      <w:rFonts w:asciiTheme="majorHAnsi" w:hAnsiTheme="majorHAnsi"/>
      <w:bCs w:val="0"/>
      <w:sz w:val="32"/>
      <w:szCs w:val="32"/>
    </w:rPr>
  </w:style>
  <w:style w:type="paragraph" w:styleId="TOC2">
    <w:name w:val="toc 2"/>
    <w:basedOn w:val="Normal"/>
    <w:next w:val="Normal"/>
    <w:autoRedefine/>
    <w:uiPriority w:val="39"/>
    <w:unhideWhenUsed/>
    <w:rsid w:val="000B24D9"/>
    <w:pPr>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0B24D9"/>
    <w:pPr>
      <w:spacing w:after="100" w:line="259" w:lineRule="auto"/>
      <w:ind w:left="440"/>
    </w:pPr>
    <w:rPr>
      <w:rFonts w:asciiTheme="minorHAnsi" w:eastAsiaTheme="minorEastAsia" w:hAnsiTheme="minorHAnsi" w:cs="Times New Roman"/>
    </w:rPr>
  </w:style>
  <w:style w:type="character" w:styleId="CommentReference">
    <w:name w:val="annotation reference"/>
    <w:basedOn w:val="DefaultParagraphFont"/>
    <w:uiPriority w:val="99"/>
    <w:semiHidden/>
    <w:unhideWhenUsed/>
    <w:rsid w:val="00272D6D"/>
    <w:rPr>
      <w:sz w:val="16"/>
      <w:szCs w:val="16"/>
    </w:rPr>
  </w:style>
  <w:style w:type="paragraph" w:styleId="CommentText">
    <w:name w:val="annotation text"/>
    <w:basedOn w:val="Normal"/>
    <w:link w:val="CommentTextChar"/>
    <w:uiPriority w:val="99"/>
    <w:semiHidden/>
    <w:unhideWhenUsed/>
    <w:rsid w:val="00272D6D"/>
    <w:pPr>
      <w:spacing w:line="240" w:lineRule="auto"/>
    </w:pPr>
    <w:rPr>
      <w:sz w:val="20"/>
      <w:szCs w:val="20"/>
    </w:rPr>
  </w:style>
  <w:style w:type="character" w:customStyle="1" w:styleId="CommentTextChar">
    <w:name w:val="Comment Text Char"/>
    <w:basedOn w:val="DefaultParagraphFont"/>
    <w:link w:val="CommentText"/>
    <w:uiPriority w:val="99"/>
    <w:semiHidden/>
    <w:rsid w:val="00272D6D"/>
    <w:rPr>
      <w:rFonts w:ascii="Futura Std Book" w:hAnsi="Futura Std Book"/>
      <w:sz w:val="20"/>
      <w:szCs w:val="20"/>
    </w:rPr>
  </w:style>
  <w:style w:type="paragraph" w:styleId="CommentSubject">
    <w:name w:val="annotation subject"/>
    <w:basedOn w:val="CommentText"/>
    <w:next w:val="CommentText"/>
    <w:link w:val="CommentSubjectChar"/>
    <w:uiPriority w:val="99"/>
    <w:semiHidden/>
    <w:unhideWhenUsed/>
    <w:rsid w:val="00272D6D"/>
    <w:rPr>
      <w:b/>
      <w:bCs/>
    </w:rPr>
  </w:style>
  <w:style w:type="character" w:customStyle="1" w:styleId="CommentSubjectChar">
    <w:name w:val="Comment Subject Char"/>
    <w:basedOn w:val="CommentTextChar"/>
    <w:link w:val="CommentSubject"/>
    <w:uiPriority w:val="99"/>
    <w:semiHidden/>
    <w:rsid w:val="00272D6D"/>
    <w:rPr>
      <w:rFonts w:ascii="Futura Std Book" w:hAnsi="Futura Std Book"/>
      <w:b/>
      <w:bCs/>
      <w:sz w:val="20"/>
      <w:szCs w:val="20"/>
    </w:rPr>
  </w:style>
  <w:style w:type="character" w:styleId="Mention">
    <w:name w:val="Mention"/>
    <w:basedOn w:val="DefaultParagraphFont"/>
    <w:uiPriority w:val="99"/>
    <w:semiHidden/>
    <w:unhideWhenUsed/>
    <w:rsid w:val="00E92E71"/>
    <w:rPr>
      <w:color w:val="2B579A"/>
      <w:shd w:val="clear" w:color="auto" w:fill="E6E6E6"/>
    </w:rPr>
  </w:style>
  <w:style w:type="paragraph" w:customStyle="1" w:styleId="Default">
    <w:name w:val="Default"/>
    <w:rsid w:val="00394C13"/>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1640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head">
    <w:name w:val="alerthead"/>
    <w:basedOn w:val="Normal"/>
    <w:rsid w:val="0016403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C03CF"/>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27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wise.shout.net/v4_6_release/services/system_io/customerportal/portal.html?company=sgt&amp;locale=en"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_rels/header2.xml.rels><?xml version="1.0" encoding="UTF-8" standalone="yes"?>
<Relationships xmlns="http://schemas.openxmlformats.org/package/2006/relationships"><Relationship Id="rId1" Type="http://schemas.openxmlformats.org/officeDocument/2006/relationships/image" Target="media/image13.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warren\Desktop\basic%20training%20template.dotx" TargetMode="Externa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Description of the bandwidth change process in Dynamics 365. </Abstract>
  <CompanyAddress/>
  <CompanyPhone/>
  <CompanyFax/>
  <CompanyEmail/>
</CoverPage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88D3E2BFF98F643AE37214A252EDE5B" ma:contentTypeVersion="4" ma:contentTypeDescription="Create a new document." ma:contentTypeScope="" ma:versionID="95e98d6442ae31ac04069872c6869050">
  <xsd:schema xmlns:xsd="http://www.w3.org/2001/XMLSchema" xmlns:xs="http://www.w3.org/2001/XMLSchema" xmlns:p="http://schemas.microsoft.com/office/2006/metadata/properties" xmlns:ns2="88996b8e-1f38-45f4-837a-c694ea6e1169" targetNamespace="http://schemas.microsoft.com/office/2006/metadata/properties" ma:root="true" ma:fieldsID="a3387d1cee80ad361520e15a817a08d6" ns2:_="">
    <xsd:import namespace="88996b8e-1f38-45f4-837a-c694ea6e1169"/>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996b8e-1f38-45f4-837a-c694ea6e116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9B035C-A3FD-4E83-8693-50148DF3815E}"/>
</file>

<file path=customXml/itemProps2.xml><?xml version="1.0" encoding="utf-8"?>
<ds:datastoreItem xmlns:ds="http://schemas.openxmlformats.org/officeDocument/2006/customXml" ds:itemID="{55AF091B-3C7A-41E3-B477-F2FDAA23CFDA}"/>
</file>

<file path=customXml/itemProps3.xml><?xml version="1.0" encoding="utf-8"?>
<ds:datastoreItem xmlns:ds="http://schemas.openxmlformats.org/officeDocument/2006/customXml" ds:itemID="{328A0828-145C-4086-84E6-D47C5B13240A}"/>
</file>

<file path=customXml/itemProps4.xml><?xml version="1.0" encoding="utf-8"?>
<ds:datastoreItem xmlns:ds="http://schemas.openxmlformats.org/officeDocument/2006/customXml" ds:itemID="{5A463443-EEF8-4266-A4E5-2D01B1E96C95}"/>
</file>

<file path=customXml/itemProps5.xml><?xml version="1.0" encoding="utf-8"?>
<ds:datastoreItem xmlns:ds="http://schemas.openxmlformats.org/officeDocument/2006/customXml" ds:itemID="{A755F1D2-1D48-4872-A301-95189FD35974}"/>
</file>

<file path=docProps/app.xml><?xml version="1.0" encoding="utf-8"?>
<Properties xmlns="http://schemas.openxmlformats.org/officeDocument/2006/extended-properties" xmlns:vt="http://schemas.openxmlformats.org/officeDocument/2006/docPropsVTypes">
  <Template>basic training template.dotx</Template>
  <TotalTime>0</TotalTime>
  <Pages>9</Pages>
  <Words>1672</Words>
  <Characters>9531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Dynamics 365- Bandwidth Change</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Dynamics 365- Bandwidth Change</dc:title>
  <dc:subject/>
  <dc:creator/>
  <cp:keywords/>
  <dc:description/>
  <cp:lastModifiedBy/>
  <cp:revision>1</cp:revision>
  <dcterms:created xsi:type="dcterms:W3CDTF">2018-01-08T15:32:00Z</dcterms:created>
  <dcterms:modified xsi:type="dcterms:W3CDTF">2018-01-08T19:13:00Z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19000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0x010100988D3E2BFF98F643AE37214A252EDE5B</vt:lpwstr>
  </property>
  <property fmtid="{D5CDD505-2E9C-101B-9397-08002B2CF9AE}" pid="6" name="TemplateUrl">
    <vt:lpwstr/>
  </property>
</Properties>
</file>